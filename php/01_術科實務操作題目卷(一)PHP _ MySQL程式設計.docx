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F669" w14:textId="7A967440" w:rsidR="00AC7331" w:rsidRPr="009172E1" w:rsidRDefault="00AC7331" w:rsidP="00AC7331">
      <w:pPr>
        <w:pStyle w:val="a3"/>
        <w:kinsoku w:val="0"/>
        <w:overflowPunct w:val="0"/>
        <w:spacing w:line="480" w:lineRule="exact"/>
        <w:jc w:val="center"/>
        <w:rPr>
          <w:rFonts w:hAnsi="標楷體" w:cs="Times New Roman"/>
          <w:bCs w:val="0"/>
          <w:sz w:val="32"/>
          <w:szCs w:val="20"/>
        </w:rPr>
      </w:pPr>
      <w:r w:rsidRPr="009172E1">
        <w:rPr>
          <w:rFonts w:hAnsi="標楷體" w:cs="Times New Roman" w:hint="eastAsia"/>
          <w:bCs w:val="0"/>
          <w:sz w:val="32"/>
          <w:szCs w:val="20"/>
        </w:rPr>
        <w:t>「</w:t>
      </w:r>
      <w:r w:rsidR="00621EBB">
        <w:rPr>
          <w:rFonts w:hAnsi="標楷體" w:cs="Times New Roman" w:hint="eastAsia"/>
          <w:bCs w:val="0"/>
          <w:sz w:val="32"/>
          <w:szCs w:val="20"/>
        </w:rPr>
        <w:t>跨平台網站設置與應用</w:t>
      </w:r>
      <w:r w:rsidRPr="009172E1">
        <w:rPr>
          <w:rFonts w:hAnsi="標楷體" w:cs="Times New Roman" w:hint="eastAsia"/>
          <w:bCs w:val="0"/>
          <w:sz w:val="32"/>
          <w:szCs w:val="20"/>
        </w:rPr>
        <w:t>班」</w:t>
      </w:r>
    </w:p>
    <w:p w14:paraId="0D611841" w14:textId="6E77C470" w:rsidR="00AC7331" w:rsidRPr="009172E1" w:rsidRDefault="00AC7331" w:rsidP="00AC7331">
      <w:pPr>
        <w:spacing w:line="480" w:lineRule="exact"/>
        <w:jc w:val="center"/>
        <w:rPr>
          <w:rFonts w:ascii="標楷體" w:eastAsia="標楷體" w:hAnsi="標楷體"/>
          <w:b/>
          <w:sz w:val="32"/>
        </w:rPr>
      </w:pPr>
      <w:r w:rsidRPr="009172E1">
        <w:rPr>
          <w:rFonts w:ascii="標楷體" w:eastAsia="標楷體" w:hAnsi="標楷體" w:hint="eastAsia"/>
          <w:b/>
          <w:sz w:val="32"/>
        </w:rPr>
        <w:t>術科實務操作</w:t>
      </w:r>
      <w:r>
        <w:rPr>
          <w:rFonts w:ascii="標楷體" w:eastAsia="標楷體" w:hAnsi="標楷體" w:hint="eastAsia"/>
          <w:b/>
          <w:sz w:val="32"/>
        </w:rPr>
        <w:t>題目卷</w:t>
      </w:r>
      <w:r w:rsidRPr="009172E1">
        <w:rPr>
          <w:rFonts w:ascii="標楷體" w:eastAsia="標楷體" w:hAnsi="標楷體" w:hint="eastAsia"/>
          <w:b/>
          <w:sz w:val="32"/>
        </w:rPr>
        <w:t>（一）</w:t>
      </w:r>
    </w:p>
    <w:tbl>
      <w:tblPr>
        <w:tblW w:w="0" w:type="auto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563"/>
        <w:gridCol w:w="2303"/>
        <w:gridCol w:w="2222"/>
      </w:tblGrid>
      <w:tr w:rsidR="008E7732" w14:paraId="6B91824C" w14:textId="77777777" w:rsidTr="008D76A5">
        <w:trPr>
          <w:trHeight w:val="56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8B24ACF" w14:textId="0C72B2D9" w:rsidR="008E7732" w:rsidRDefault="008E7732" w:rsidP="003364EE">
            <w:pPr>
              <w:pStyle w:val="TableParagraph"/>
              <w:kinsoku w:val="0"/>
              <w:overflowPunct w:val="0"/>
              <w:spacing w:before="50"/>
              <w:ind w:left="329" w:right="318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課程</w:t>
            </w:r>
            <w:r w:rsidR="00FA7AC1">
              <w:rPr>
                <w:rFonts w:ascii="Times New Roman" w:cs="Times New Roman" w:hint="eastAsia"/>
                <w:b/>
                <w:bCs/>
                <w:kern w:val="2"/>
                <w:lang w:bidi="th-TH"/>
              </w:rPr>
              <w:t>（</w:t>
            </w:r>
            <w:r>
              <w:rPr>
                <w:rFonts w:hint="eastAsia"/>
                <w:b/>
                <w:bCs/>
                <w:kern w:val="2"/>
                <w:lang w:bidi="th-TH"/>
              </w:rPr>
              <w:t>單元</w:t>
            </w:r>
            <w:r w:rsidR="00FA7AC1">
              <w:rPr>
                <w:rFonts w:ascii="Times New Roman" w:cs="Times New Roman" w:hint="eastAsia"/>
                <w:b/>
                <w:bCs/>
                <w:kern w:val="2"/>
                <w:lang w:bidi="th-TH"/>
              </w:rPr>
              <w:t>）</w:t>
            </w:r>
            <w:r>
              <w:rPr>
                <w:rFonts w:hint="eastAsia"/>
                <w:b/>
                <w:bCs/>
                <w:kern w:val="2"/>
                <w:lang w:bidi="th-TH"/>
              </w:rPr>
              <w:t>名稱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CCFB9" w14:textId="4520F5E9" w:rsidR="008E7732" w:rsidRDefault="00E46898" w:rsidP="003364EE">
            <w:pPr>
              <w:pStyle w:val="TableParagraph"/>
              <w:kinsoku w:val="0"/>
              <w:overflowPunct w:val="0"/>
              <w:spacing w:before="38"/>
              <w:ind w:left="5"/>
              <w:jc w:val="center"/>
              <w:rPr>
                <w:kern w:val="2"/>
                <w:lang w:bidi="th-TH"/>
              </w:rPr>
            </w:pPr>
            <w:r w:rsidRPr="00E46898">
              <w:rPr>
                <w:rFonts w:hint="eastAsia"/>
                <w:kern w:val="2"/>
                <w:lang w:bidi="th-TH"/>
              </w:rPr>
              <w:t>PHP &amp; MySQL程式設計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9E9D509" w14:textId="77777777" w:rsidR="008E7732" w:rsidRDefault="008E7732" w:rsidP="003364EE">
            <w:pPr>
              <w:pStyle w:val="TableParagraph"/>
              <w:kinsoku w:val="0"/>
              <w:overflowPunct w:val="0"/>
              <w:spacing w:before="38"/>
              <w:jc w:val="center"/>
              <w:rPr>
                <w:b/>
                <w:bCs/>
                <w:kern w:val="2"/>
                <w:lang w:bidi="th-TH"/>
              </w:rPr>
            </w:pPr>
            <w:r w:rsidRPr="00B1556D">
              <w:rPr>
                <w:rFonts w:hint="eastAsia"/>
                <w:b/>
                <w:bCs/>
                <w:kern w:val="2"/>
                <w:lang w:bidi="th-TH"/>
              </w:rPr>
              <w:t>評量人員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E723E" w14:textId="27936040" w:rsidR="008E7732" w:rsidRDefault="008E7732" w:rsidP="003364EE">
            <w:pPr>
              <w:pStyle w:val="TableParagraph"/>
              <w:kinsoku w:val="0"/>
              <w:overflowPunct w:val="0"/>
              <w:spacing w:before="38"/>
              <w:ind w:left="698"/>
              <w:rPr>
                <w:kern w:val="2"/>
                <w:lang w:bidi="th-TH"/>
              </w:rPr>
            </w:pPr>
          </w:p>
        </w:tc>
      </w:tr>
      <w:tr w:rsidR="008E7732" w14:paraId="32DB495F" w14:textId="77777777" w:rsidTr="008D76A5">
        <w:trPr>
          <w:trHeight w:val="56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8408C47" w14:textId="77777777" w:rsidR="008E7732" w:rsidRDefault="008E7732" w:rsidP="003364EE">
            <w:pPr>
              <w:pStyle w:val="TableParagraph"/>
              <w:kinsoku w:val="0"/>
              <w:overflowPunct w:val="0"/>
              <w:spacing w:before="50"/>
              <w:ind w:left="329" w:right="318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測驗日期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6492" w14:textId="77777777" w:rsidR="008E7732" w:rsidRPr="007C0F42" w:rsidRDefault="008E7732" w:rsidP="003364EE">
            <w:pPr>
              <w:pStyle w:val="TableParagraph"/>
              <w:kinsoku w:val="0"/>
              <w:overflowPunct w:val="0"/>
              <w:spacing w:beforeLines="20" w:before="72"/>
              <w:jc w:val="center"/>
              <w:rPr>
                <w:rFonts w:ascii="Times New Roman" w:eastAsiaTheme="minorEastAsia" w:cs="Times New Roman"/>
                <w:kern w:val="2"/>
                <w:lang w:bidi="th-TH"/>
              </w:rPr>
            </w:pPr>
            <w:r w:rsidRPr="007C0F42">
              <w:rPr>
                <w:rFonts w:ascii="Times New Roman" w:cs="Times New Roman" w:hint="eastAsia"/>
                <w:szCs w:val="28"/>
              </w:rPr>
              <w:t>年</w:t>
            </w:r>
            <w:r w:rsidRPr="007C0F42">
              <w:rPr>
                <w:rFonts w:ascii="Times New Roman" w:cs="Times New Roman"/>
                <w:szCs w:val="28"/>
              </w:rPr>
              <w:t xml:space="preserve">   </w:t>
            </w:r>
            <w:r w:rsidRPr="007C0F42">
              <w:rPr>
                <w:rFonts w:ascii="Times New Roman" w:cs="Times New Roman" w:hint="eastAsia"/>
                <w:szCs w:val="28"/>
              </w:rPr>
              <w:t>月</w:t>
            </w:r>
            <w:r w:rsidRPr="007C0F42">
              <w:rPr>
                <w:rFonts w:ascii="Times New Roman" w:cs="Times New Roman"/>
                <w:szCs w:val="28"/>
              </w:rPr>
              <w:t xml:space="preserve">   </w:t>
            </w:r>
            <w:r w:rsidRPr="007C0F42">
              <w:rPr>
                <w:rFonts w:ascii="Times New Roman" w:cs="Times New Roman" w:hint="eastAsia"/>
                <w:szCs w:val="28"/>
              </w:rPr>
              <w:t>日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6E91AA4" w14:textId="77777777" w:rsidR="008E7732" w:rsidRDefault="008E7732" w:rsidP="003364EE">
            <w:pPr>
              <w:pStyle w:val="TableParagraph"/>
              <w:kinsoku w:val="0"/>
              <w:overflowPunct w:val="0"/>
              <w:spacing w:before="38"/>
              <w:jc w:val="center"/>
              <w:rPr>
                <w:b/>
                <w:bCs/>
                <w:kern w:val="2"/>
                <w:lang w:bidi="th-TH"/>
              </w:rPr>
            </w:pPr>
            <w:r w:rsidRPr="00B1556D">
              <w:rPr>
                <w:rFonts w:hint="eastAsia"/>
                <w:b/>
                <w:bCs/>
                <w:kern w:val="2"/>
                <w:lang w:bidi="th-TH"/>
              </w:rPr>
              <w:t>評量人員簽章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FEB1A" w14:textId="77777777" w:rsidR="008E7732" w:rsidRDefault="008E7732" w:rsidP="003364EE">
            <w:pPr>
              <w:pStyle w:val="TableParagraph"/>
              <w:kinsoku w:val="0"/>
              <w:overflowPunct w:val="0"/>
              <w:jc w:val="center"/>
              <w:rPr>
                <w:rFonts w:ascii="Times New Roman" w:eastAsiaTheme="minorEastAsia" w:cs="Times New Roman"/>
                <w:kern w:val="2"/>
                <w:lang w:bidi="th-TH"/>
              </w:rPr>
            </w:pPr>
          </w:p>
        </w:tc>
      </w:tr>
      <w:tr w:rsidR="008E7732" w14:paraId="26049088" w14:textId="77777777" w:rsidTr="008D76A5">
        <w:trPr>
          <w:trHeight w:val="56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219A7DFB" w14:textId="49A2E645" w:rsidR="008E7732" w:rsidRDefault="008E7732" w:rsidP="003364EE">
            <w:pPr>
              <w:pStyle w:val="TableParagraph"/>
              <w:kinsoku w:val="0"/>
              <w:overflowPunct w:val="0"/>
              <w:spacing w:before="40"/>
              <w:ind w:left="327" w:right="318"/>
              <w:jc w:val="center"/>
              <w:rPr>
                <w:b/>
                <w:bCs/>
                <w:kern w:val="2"/>
                <w:lang w:bidi="th-TH"/>
              </w:rPr>
            </w:pPr>
            <w:r w:rsidRPr="00042C18">
              <w:rPr>
                <w:rFonts w:hint="eastAsia"/>
                <w:b/>
                <w:bCs/>
                <w:kern w:val="2"/>
                <w:lang w:bidi="th-TH"/>
              </w:rPr>
              <w:t>學員</w:t>
            </w:r>
            <w:r w:rsidR="00FA7AC1">
              <w:rPr>
                <w:rFonts w:hint="eastAsia"/>
                <w:b/>
                <w:bCs/>
                <w:kern w:val="2"/>
                <w:lang w:bidi="th-TH"/>
              </w:rPr>
              <w:t>座號/</w:t>
            </w:r>
            <w:r w:rsidRPr="00042C18">
              <w:rPr>
                <w:rFonts w:hint="eastAsia"/>
                <w:b/>
                <w:bCs/>
                <w:kern w:val="2"/>
                <w:lang w:bidi="th-TH"/>
              </w:rPr>
              <w:t>姓名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FD010" w14:textId="77777777" w:rsidR="008E7732" w:rsidRDefault="008E7732" w:rsidP="003364EE">
            <w:pPr>
              <w:pStyle w:val="TableParagraph"/>
              <w:tabs>
                <w:tab w:val="left" w:pos="608"/>
                <w:tab w:val="left" w:pos="1047"/>
              </w:tabs>
              <w:kinsoku w:val="0"/>
              <w:overflowPunct w:val="0"/>
              <w:spacing w:before="38"/>
              <w:ind w:left="8"/>
              <w:jc w:val="center"/>
              <w:rPr>
                <w:kern w:val="2"/>
                <w:lang w:bidi="th-TH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2B3DD366" w14:textId="77777777" w:rsidR="008E7732" w:rsidRDefault="008E7732" w:rsidP="003364EE">
            <w:pPr>
              <w:pStyle w:val="TableParagraph"/>
              <w:kinsoku w:val="0"/>
              <w:overflowPunct w:val="0"/>
              <w:spacing w:before="38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得分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3C4DF" w14:textId="77777777" w:rsidR="008E7732" w:rsidRDefault="008E7732" w:rsidP="003364EE">
            <w:pPr>
              <w:pStyle w:val="TableParagraph"/>
              <w:kinsoku w:val="0"/>
              <w:overflowPunct w:val="0"/>
              <w:jc w:val="center"/>
              <w:rPr>
                <w:rFonts w:ascii="Times New Roman" w:eastAsiaTheme="minorEastAsia" w:cs="Times New Roman"/>
                <w:kern w:val="2"/>
                <w:lang w:bidi="th-TH"/>
              </w:rPr>
            </w:pPr>
          </w:p>
        </w:tc>
      </w:tr>
      <w:tr w:rsidR="008E7732" w:rsidRPr="00607EDE" w14:paraId="3BB96940" w14:textId="77777777" w:rsidTr="008D76A5">
        <w:trPr>
          <w:trHeight w:val="6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296C14" w14:textId="77777777" w:rsidR="008E7732" w:rsidRDefault="008E7732" w:rsidP="003364EE">
            <w:pPr>
              <w:pStyle w:val="TableParagraph"/>
              <w:kinsoku w:val="0"/>
              <w:overflowPunct w:val="0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評分標準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67FB5" w14:textId="44C35DFF" w:rsidR="008D76A5" w:rsidRPr="008A274E" w:rsidRDefault="008D76A5" w:rsidP="008D76A5">
            <w:pPr>
              <w:pStyle w:val="a5"/>
              <w:widowControl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adjustRightInd w:val="0"/>
              <w:spacing w:before="38"/>
              <w:ind w:leftChars="0"/>
              <w:jc w:val="both"/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</w:pP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本測驗時間為</w:t>
            </w:r>
            <w:r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小時，總成績為</w:t>
            </w:r>
            <w:r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100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分，共計</w:t>
            </w:r>
            <w:r w:rsidR="008A274E"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3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大題，第</w:t>
            </w:r>
            <w:r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1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</w:t>
            </w:r>
            <w:r w:rsidR="008A274E"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20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分，第</w:t>
            </w:r>
            <w:r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</w:t>
            </w:r>
            <w:r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20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分，第</w:t>
            </w:r>
            <w:r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3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</w:t>
            </w:r>
            <w:r w:rsidR="008A274E" w:rsidRPr="008A274E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60</w:t>
            </w:r>
            <w:r w:rsidRPr="008A274E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分。</w:t>
            </w:r>
          </w:p>
          <w:p w14:paraId="3B475CA1" w14:textId="007E08E4" w:rsidR="008E7732" w:rsidRPr="00607EDE" w:rsidRDefault="008D76A5" w:rsidP="008D76A5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38"/>
              <w:jc w:val="both"/>
              <w:rPr>
                <w:rFonts w:ascii="Times New Roman" w:hAnsi="標楷體" w:cs="Times New Roman"/>
                <w:spacing w:val="-9"/>
                <w:lang w:val="zh-TW" w:bidi="th-TH"/>
              </w:rPr>
            </w:pPr>
            <w:r>
              <w:rPr>
                <w:rFonts w:ascii="Times New Roman" w:hAnsi="標楷體" w:cs="Times New Roman" w:hint="eastAsia"/>
                <w:color w:val="000000"/>
                <w:spacing w:val="-9"/>
                <w:lang w:val="zh-TW"/>
              </w:rPr>
              <w:t>總扣分累計超過</w:t>
            </w:r>
            <w:r>
              <w:rPr>
                <w:rFonts w:ascii="Times New Roman" w:hAnsi="標楷體" w:cs="Times New Roman"/>
                <w:color w:val="000000"/>
                <w:spacing w:val="-9"/>
                <w:lang w:val="zh-TW"/>
              </w:rPr>
              <w:t xml:space="preserve"> 40</w:t>
            </w:r>
            <w:r>
              <w:rPr>
                <w:rFonts w:ascii="Times New Roman" w:hAnsi="標楷體" w:cs="Times New Roman" w:hint="eastAsia"/>
                <w:color w:val="000000"/>
                <w:spacing w:val="-9"/>
                <w:lang w:val="zh-TW"/>
              </w:rPr>
              <w:t>分者，即為不及格，且需參加補考測驗，並得完成測驗標準始為通過。</w:t>
            </w:r>
          </w:p>
        </w:tc>
      </w:tr>
    </w:tbl>
    <w:p w14:paraId="773E7E10" w14:textId="57AFE949" w:rsidR="008E332C" w:rsidRDefault="008D76A5" w:rsidP="00455537">
      <w:r>
        <w:rPr>
          <w:rFonts w:ascii="Times New Roman" w:eastAsia="標楷體" w:hAnsi="Times New Roman" w:cs="Times New Roman" w:hint="eastAsia"/>
          <w:b/>
          <w:color w:val="000000"/>
          <w:kern w:val="0"/>
          <w:sz w:val="28"/>
          <w:szCs w:val="32"/>
        </w:rPr>
        <w:t>試題說明：請依據下列指示，</w:t>
      </w:r>
    </w:p>
    <w:p w14:paraId="40AFD674" w14:textId="578366DA" w:rsidR="008E5C61" w:rsidRPr="008E5C61" w:rsidRDefault="008E5C61" w:rsidP="008E5C6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 w:rsidRPr="008E5C61">
        <w:rPr>
          <w:rFonts w:ascii="標楷體" w:eastAsia="標楷體" w:hAnsi="標楷體" w:hint="eastAsia"/>
        </w:rPr>
        <w:t>請設計一輸入表單，如圖(1)所示，進行學期成績判斷並輸出結果，如圖(2)，條件如下:</w:t>
      </w:r>
    </w:p>
    <w:p w14:paraId="34C3042C" w14:textId="77777777" w:rsidR="008E5C61" w:rsidRPr="008E5C61" w:rsidRDefault="008E5C61" w:rsidP="008E5C61">
      <w:pPr>
        <w:widowControl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 xml:space="preserve">    學期成績超高標:100分以上(包含100分)</w:t>
      </w:r>
    </w:p>
    <w:p w14:paraId="3883D245" w14:textId="77777777" w:rsidR="008E5C61" w:rsidRPr="008E5C61" w:rsidRDefault="008E5C61" w:rsidP="008E5C61">
      <w:pPr>
        <w:widowControl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 xml:space="preserve">    學期成績高標:80分以上~99分(包含80分)</w:t>
      </w:r>
    </w:p>
    <w:p w14:paraId="34266314" w14:textId="77777777" w:rsidR="008E5C61" w:rsidRPr="008E5C61" w:rsidRDefault="008E5C61" w:rsidP="008E5C61">
      <w:pPr>
        <w:widowControl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 xml:space="preserve">    學期成績中標:60分以上~79分(包含60分)</w:t>
      </w:r>
    </w:p>
    <w:p w14:paraId="063868CC" w14:textId="58BA92C2" w:rsidR="008E5C61" w:rsidRDefault="008E5C61" w:rsidP="008E5C61">
      <w:pPr>
        <w:widowControl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 xml:space="preserve">    學期成績低標:60分以下(不包含60分)</w:t>
      </w:r>
    </w:p>
    <w:p w14:paraId="59028463" w14:textId="77777777" w:rsidR="008E5C61" w:rsidRDefault="008E5C61" w:rsidP="008E5C61">
      <w:pPr>
        <w:widowControl/>
        <w:jc w:val="center"/>
      </w:pPr>
      <w:r>
        <w:rPr>
          <w:rFonts w:ascii="標楷體" w:eastAsia="標楷體" w:hAnsi="標楷體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CBC1B" wp14:editId="3733FFBC">
                <wp:simplePos x="0" y="0"/>
                <wp:positionH relativeFrom="column">
                  <wp:posOffset>4436110</wp:posOffset>
                </wp:positionH>
                <wp:positionV relativeFrom="paragraph">
                  <wp:posOffset>653415</wp:posOffset>
                </wp:positionV>
                <wp:extent cx="1003300" cy="215900"/>
                <wp:effectExtent l="0" t="0" r="25400" b="12700"/>
                <wp:wrapNone/>
                <wp:docPr id="158734068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DDDC4F" id="矩形 2" o:spid="_x0000_s1026" style="position:absolute;margin-left:349.3pt;margin-top:51.45pt;width:79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" filled="f" strokecolor="red" strokeweight="1pt"/>
            </w:pict>
          </mc:Fallback>
        </mc:AlternateContent>
      </w:r>
      <w:r w:rsidRPr="008E5C61">
        <w:rPr>
          <w:rFonts w:ascii="標楷體" w:eastAsia="標楷體" w:hAnsi="標楷體"/>
          <w:noProof/>
          <w:lang w:bidi="ar-SA"/>
        </w:rPr>
        <w:drawing>
          <wp:inline distT="0" distB="0" distL="0" distR="0" wp14:anchorId="6E7D4F6D" wp14:editId="6E1FBF61">
            <wp:extent cx="4933789" cy="1378585"/>
            <wp:effectExtent l="0" t="0" r="635" b="0"/>
            <wp:docPr id="18927263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6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789" cy="13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82E3" w14:textId="1207A5E2" w:rsidR="008E5C61" w:rsidRPr="008E5C61" w:rsidRDefault="008E5C61" w:rsidP="008E5C61">
      <w:pPr>
        <w:widowControl/>
        <w:jc w:val="both"/>
        <w:rPr>
          <w:rFonts w:ascii="標楷體" w:eastAsia="標楷體" w:hAnsi="標楷體"/>
        </w:rPr>
      </w:pPr>
      <w:r>
        <w:rPr>
          <w:rFonts w:hint="eastAsia"/>
        </w:rPr>
        <w:t>2</w:t>
      </w:r>
      <w:r>
        <w:t>.</w:t>
      </w:r>
      <w:r w:rsidRPr="008E5C61">
        <w:rPr>
          <w:rFonts w:hint="eastAsia"/>
        </w:rPr>
        <w:t xml:space="preserve"> </w:t>
      </w:r>
      <w:r w:rsidRPr="008E5C61">
        <w:rPr>
          <w:rFonts w:ascii="標楷體" w:eastAsia="標楷體" w:hAnsi="標楷體" w:hint="eastAsia"/>
        </w:rPr>
        <w:t>於phpMyadmin中建立資料庫、資料表。</w:t>
      </w:r>
    </w:p>
    <w:p w14:paraId="19CDF4B4" w14:textId="27E80BAA" w:rsidR="00074F39" w:rsidRDefault="008E5C61" w:rsidP="008A274E">
      <w:pPr>
        <w:widowControl/>
        <w:ind w:leftChars="177" w:left="425"/>
        <w:jc w:val="both"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>資料庫名稱：</w:t>
      </w:r>
      <w:r>
        <w:rPr>
          <w:rFonts w:ascii="標楷體" w:eastAsia="標楷體" w:hAnsi="標楷體"/>
        </w:rPr>
        <w:t>test</w:t>
      </w:r>
      <w:r w:rsidRPr="008E5C61">
        <w:rPr>
          <w:rFonts w:ascii="標楷體" w:eastAsia="標楷體" w:hAnsi="標楷體" w:hint="eastAsia"/>
        </w:rPr>
        <w:t>+座號(例如1號，資料庫名稱即為</w:t>
      </w:r>
      <w:r>
        <w:rPr>
          <w:rFonts w:ascii="標楷體" w:eastAsia="標楷體" w:hAnsi="標楷體"/>
        </w:rPr>
        <w:t>test</w:t>
      </w:r>
      <w:r w:rsidRPr="008E5C61">
        <w:rPr>
          <w:rFonts w:ascii="標楷體" w:eastAsia="標楷體" w:hAnsi="標楷體" w:hint="eastAsia"/>
        </w:rPr>
        <w:t>01)</w:t>
      </w:r>
    </w:p>
    <w:p w14:paraId="3A9FE0FB" w14:textId="08DF69F5" w:rsidR="000858EF" w:rsidRPr="008E5C61" w:rsidRDefault="00E16933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於資料庫內</w:t>
      </w:r>
      <w:r w:rsidR="000858EF">
        <w:rPr>
          <w:rFonts w:ascii="標楷體" w:eastAsia="標楷體" w:hAnsi="標楷體" w:hint="eastAsia"/>
        </w:rPr>
        <w:t>新增</w:t>
      </w:r>
      <w:ins w:id="0" w:author="user" w:date="2024-12-20T09:19:00Z">
        <w:r w:rsidR="00BE39BB">
          <w:rPr>
            <w:rFonts w:ascii="標楷體" w:eastAsia="標楷體" w:hAnsi="標楷體"/>
          </w:rPr>
          <w:t>三</w:t>
        </w:r>
      </w:ins>
      <w:del w:id="1" w:author="user" w:date="2024-12-20T09:19:00Z">
        <w:r w:rsidR="000858EF" w:rsidDel="00BE39BB">
          <w:rPr>
            <w:rFonts w:ascii="標楷體" w:eastAsia="標楷體" w:hAnsi="標楷體" w:hint="eastAsia"/>
          </w:rPr>
          <w:delText>兩</w:delText>
        </w:r>
      </w:del>
      <w:r w:rsidR="000858EF">
        <w:rPr>
          <w:rFonts w:ascii="標楷體" w:eastAsia="標楷體" w:hAnsi="標楷體" w:hint="eastAsia"/>
        </w:rPr>
        <w:t>個資料表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table)</w:t>
      </w:r>
      <w:r>
        <w:rPr>
          <w:rFonts w:ascii="標楷體" w:eastAsia="標楷體" w:hAnsi="標楷體" w:hint="eastAsia"/>
        </w:rPr>
        <w:t>分別為a</w:t>
      </w:r>
      <w:r>
        <w:rPr>
          <w:rFonts w:ascii="標楷體" w:eastAsia="標楷體" w:hAnsi="標楷體"/>
        </w:rPr>
        <w:t>dmin</w:t>
      </w:r>
      <w:r>
        <w:rPr>
          <w:rFonts w:ascii="標楷體" w:eastAsia="標楷體" w:hAnsi="標楷體" w:hint="eastAsia"/>
        </w:rPr>
        <w:t>與m</w:t>
      </w:r>
      <w:r>
        <w:rPr>
          <w:rFonts w:ascii="標楷體" w:eastAsia="標楷體" w:hAnsi="標楷體"/>
        </w:rPr>
        <w:t>embers</w:t>
      </w:r>
      <w:bookmarkStart w:id="2" w:name="_GoBack"/>
      <w:bookmarkEnd w:id="2"/>
      <w:r w:rsidR="000858EF">
        <w:rPr>
          <w:rFonts w:ascii="標楷體" w:eastAsia="標楷體" w:hAnsi="標楷體" w:hint="eastAsia"/>
        </w:rPr>
        <w:t>，敘述如下:</w:t>
      </w:r>
    </w:p>
    <w:p w14:paraId="30DB7824" w14:textId="263D8D17" w:rsidR="008E5C61" w:rsidRPr="008E5C61" w:rsidRDefault="008E5C61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>資料表</w:t>
      </w:r>
      <w:r w:rsidR="00074F39">
        <w:rPr>
          <w:rFonts w:ascii="標楷體" w:eastAsia="標楷體" w:hAnsi="標楷體" w:hint="eastAsia"/>
        </w:rPr>
        <w:t>1</w:t>
      </w:r>
      <w:r w:rsidRPr="008E5C61">
        <w:rPr>
          <w:rFonts w:ascii="標楷體" w:eastAsia="標楷體" w:hAnsi="標楷體" w:hint="eastAsia"/>
        </w:rPr>
        <w:t>名稱：</w:t>
      </w:r>
      <w:r w:rsidR="000858EF">
        <w:rPr>
          <w:rFonts w:ascii="標楷體" w:eastAsia="標楷體" w:hAnsi="標楷體"/>
        </w:rPr>
        <w:t>admin</w:t>
      </w:r>
    </w:p>
    <w:p w14:paraId="19FA93F3" w14:textId="225A6EF1" w:rsidR="000858EF" w:rsidRDefault="008E5C61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 w:rsidRPr="008E5C61">
        <w:rPr>
          <w:rFonts w:ascii="標楷體" w:eastAsia="標楷體" w:hAnsi="標楷體" w:hint="eastAsia"/>
        </w:rPr>
        <w:t>資料表</w:t>
      </w:r>
      <w:r w:rsidR="00074F39">
        <w:rPr>
          <w:rFonts w:ascii="標楷體" w:eastAsia="標楷體" w:hAnsi="標楷體" w:hint="eastAsia"/>
        </w:rPr>
        <w:t>1</w:t>
      </w:r>
      <w:r w:rsidRPr="008E5C61">
        <w:rPr>
          <w:rFonts w:ascii="標楷體" w:eastAsia="標楷體" w:hAnsi="標楷體" w:hint="eastAsia"/>
        </w:rPr>
        <w:t>結構：</w:t>
      </w:r>
      <w:r w:rsidR="000858EF">
        <w:rPr>
          <w:rFonts w:ascii="標楷體" w:eastAsia="標楷體" w:hAnsi="標楷體"/>
        </w:rPr>
        <w:t>mid</w:t>
      </w:r>
      <w:r w:rsidRPr="008E5C61">
        <w:rPr>
          <w:rFonts w:ascii="標楷體" w:eastAsia="標楷體" w:hAnsi="標楷體" w:hint="eastAsia"/>
        </w:rPr>
        <w:t>須設為主鍵。其他詳見下圖。</w:t>
      </w:r>
    </w:p>
    <w:p w14:paraId="0FF3BCB7" w14:textId="2B248C30" w:rsidR="000858EF" w:rsidRDefault="000858EF" w:rsidP="008E5C61">
      <w:pPr>
        <w:widowControl/>
        <w:ind w:leftChars="177" w:left="425"/>
        <w:jc w:val="both"/>
      </w:pPr>
      <w:r w:rsidRPr="000858EF">
        <w:rPr>
          <w:noProof/>
          <w:lang w:bidi="ar-SA"/>
        </w:rPr>
        <w:drawing>
          <wp:inline distT="0" distB="0" distL="0" distR="0" wp14:anchorId="4154FDC9" wp14:editId="52758FC8">
            <wp:extent cx="4188357" cy="1244600"/>
            <wp:effectExtent l="0" t="0" r="3175" b="0"/>
            <wp:docPr id="4068467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4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76" cy="12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88D1" w14:textId="4B7293C7" w:rsidR="000858EF" w:rsidRPr="00E16933" w:rsidRDefault="000858EF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t>請使用SQL之資料操作語言</w:t>
      </w:r>
      <w:r w:rsidR="00E16933" w:rsidRPr="00E16933">
        <w:rPr>
          <w:rFonts w:ascii="標楷體" w:eastAsia="標楷體" w:hAnsi="標楷體" w:hint="eastAsia"/>
        </w:rPr>
        <w:t>(</w:t>
      </w:r>
      <w:r w:rsidR="00E16933" w:rsidRPr="00E16933">
        <w:rPr>
          <w:rFonts w:ascii="標楷體" w:eastAsia="標楷體" w:hAnsi="標楷體"/>
        </w:rPr>
        <w:t>insert into)</w:t>
      </w:r>
      <w:r w:rsidRPr="00E16933">
        <w:rPr>
          <w:rFonts w:ascii="標楷體" w:eastAsia="標楷體" w:hAnsi="標楷體" w:hint="eastAsia"/>
        </w:rPr>
        <w:t>，</w:t>
      </w:r>
      <w:r w:rsidR="00E16933" w:rsidRPr="00E16933">
        <w:rPr>
          <w:rFonts w:ascii="標楷體" w:eastAsia="標楷體" w:hAnsi="標楷體" w:hint="eastAsia"/>
        </w:rPr>
        <w:t>於a</w:t>
      </w:r>
      <w:r w:rsidR="00E16933" w:rsidRPr="00E16933">
        <w:rPr>
          <w:rFonts w:ascii="標楷體" w:eastAsia="標楷體" w:hAnsi="標楷體"/>
        </w:rPr>
        <w:t>dmin</w:t>
      </w:r>
      <w:r w:rsidRPr="00E16933">
        <w:rPr>
          <w:rFonts w:ascii="標楷體" w:eastAsia="標楷體" w:hAnsi="標楷體" w:hint="eastAsia"/>
        </w:rPr>
        <w:t>新增一筆資料，</w:t>
      </w:r>
      <w:r w:rsidR="00E16933" w:rsidRPr="00E16933">
        <w:rPr>
          <w:rFonts w:ascii="標楷體" w:eastAsia="標楷體" w:hAnsi="標楷體" w:hint="eastAsia"/>
        </w:rPr>
        <w:t>內容</w:t>
      </w:r>
      <w:r w:rsidRPr="00E16933">
        <w:rPr>
          <w:rFonts w:ascii="標楷體" w:eastAsia="標楷體" w:hAnsi="標楷體" w:hint="eastAsia"/>
        </w:rPr>
        <w:t>如下:</w:t>
      </w:r>
    </w:p>
    <w:p w14:paraId="09903711" w14:textId="2805F26F" w:rsidR="000858EF" w:rsidRPr="00E16933" w:rsidRDefault="000858EF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t>m</w:t>
      </w:r>
      <w:r w:rsidRPr="00E16933">
        <w:rPr>
          <w:rFonts w:ascii="標楷體" w:eastAsia="標楷體" w:hAnsi="標楷體"/>
        </w:rPr>
        <w:t>id=”</w:t>
      </w:r>
      <w:r w:rsidRPr="00E16933">
        <w:rPr>
          <w:rFonts w:ascii="標楷體" w:eastAsia="標楷體" w:hAnsi="標楷體" w:hint="eastAsia"/>
        </w:rPr>
        <w:t>座號</w:t>
      </w:r>
      <w:r w:rsidRPr="00E16933">
        <w:rPr>
          <w:rFonts w:ascii="標楷體" w:eastAsia="標楷體" w:hAnsi="標楷體"/>
        </w:rPr>
        <w:t>”</w:t>
      </w:r>
      <w:r w:rsidRPr="00E16933">
        <w:rPr>
          <w:rFonts w:ascii="標楷體" w:eastAsia="標楷體" w:hAnsi="標楷體" w:hint="eastAsia"/>
        </w:rPr>
        <w:t>(如果座號為1，則m</w:t>
      </w:r>
      <w:r w:rsidRPr="00E16933">
        <w:rPr>
          <w:rFonts w:ascii="標楷體" w:eastAsia="標楷體" w:hAnsi="標楷體"/>
        </w:rPr>
        <w:t>id=”001”)</w:t>
      </w:r>
    </w:p>
    <w:p w14:paraId="58721C40" w14:textId="01F4465E" w:rsidR="000858EF" w:rsidRPr="00E16933" w:rsidRDefault="000858EF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t>m</w:t>
      </w:r>
      <w:r w:rsidRPr="00E16933">
        <w:rPr>
          <w:rFonts w:ascii="標楷體" w:eastAsia="標楷體" w:hAnsi="標楷體"/>
        </w:rPr>
        <w:t>name=”</w:t>
      </w:r>
      <w:r w:rsidRPr="00E16933">
        <w:rPr>
          <w:rFonts w:ascii="標楷體" w:eastAsia="標楷體" w:hAnsi="標楷體" w:hint="eastAsia"/>
        </w:rPr>
        <w:t>自己的姓名</w:t>
      </w:r>
      <w:r w:rsidRPr="00E16933">
        <w:rPr>
          <w:rFonts w:ascii="標楷體" w:eastAsia="標楷體" w:hAnsi="標楷體"/>
        </w:rPr>
        <w:t>”</w:t>
      </w:r>
    </w:p>
    <w:p w14:paraId="09DB1389" w14:textId="45FFCA9A" w:rsidR="000858EF" w:rsidRPr="00E16933" w:rsidRDefault="000858EF" w:rsidP="008E5C61">
      <w:pPr>
        <w:widowControl/>
        <w:ind w:leftChars="177" w:left="425"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lastRenderedPageBreak/>
        <w:t>p</w:t>
      </w:r>
      <w:r w:rsidRPr="00E16933">
        <w:rPr>
          <w:rFonts w:ascii="標楷體" w:eastAsia="標楷體" w:hAnsi="標楷體"/>
        </w:rPr>
        <w:t>asswd=”</w:t>
      </w:r>
      <w:r w:rsidRPr="00E16933">
        <w:rPr>
          <w:rFonts w:ascii="標楷體" w:eastAsia="標楷體" w:hAnsi="標楷體" w:hint="eastAsia"/>
        </w:rPr>
        <w:t>密碼</w:t>
      </w:r>
      <w:r w:rsidRPr="00E16933">
        <w:rPr>
          <w:rFonts w:ascii="標楷體" w:eastAsia="標楷體" w:hAnsi="標楷體"/>
        </w:rPr>
        <w:t>”</w:t>
      </w:r>
      <w:r w:rsidRPr="00E16933">
        <w:rPr>
          <w:rFonts w:ascii="標楷體" w:eastAsia="標楷體" w:hAnsi="標楷體" w:hint="eastAsia"/>
        </w:rPr>
        <w:t>(請自行設定</w:t>
      </w:r>
      <w:r w:rsidR="00074F39" w:rsidRPr="00E16933">
        <w:rPr>
          <w:rFonts w:ascii="標楷體" w:eastAsia="標楷體" w:hAnsi="標楷體" w:hint="eastAsia"/>
        </w:rPr>
        <w:t>系統進入之密碼)</w:t>
      </w:r>
    </w:p>
    <w:p w14:paraId="7FF61135" w14:textId="77777777" w:rsidR="00074F39" w:rsidRPr="00E16933" w:rsidRDefault="00074F39" w:rsidP="008E5C61">
      <w:pPr>
        <w:widowControl/>
        <w:ind w:leftChars="177" w:left="425"/>
        <w:jc w:val="both"/>
        <w:rPr>
          <w:rFonts w:ascii="標楷體" w:eastAsia="標楷體" w:hAnsi="標楷體"/>
        </w:rPr>
      </w:pPr>
    </w:p>
    <w:p w14:paraId="27605834" w14:textId="0EC40C7C" w:rsidR="00074F39" w:rsidRPr="00E16933" w:rsidRDefault="00074F39" w:rsidP="00074F39">
      <w:pPr>
        <w:widowControl/>
        <w:ind w:leftChars="177" w:left="425"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t>資料表</w:t>
      </w:r>
      <w:r w:rsidRPr="00E16933">
        <w:rPr>
          <w:rFonts w:ascii="標楷體" w:eastAsia="標楷體" w:hAnsi="標楷體"/>
        </w:rPr>
        <w:t>2</w:t>
      </w:r>
      <w:r w:rsidRPr="00E16933">
        <w:rPr>
          <w:rFonts w:ascii="標楷體" w:eastAsia="標楷體" w:hAnsi="標楷體" w:hint="eastAsia"/>
        </w:rPr>
        <w:t>名稱：</w:t>
      </w:r>
      <w:r w:rsidRPr="00E16933">
        <w:rPr>
          <w:rFonts w:ascii="標楷體" w:eastAsia="標楷體" w:hAnsi="標楷體"/>
        </w:rPr>
        <w:t>members</w:t>
      </w:r>
    </w:p>
    <w:p w14:paraId="5EC785AE" w14:textId="029CC7F6" w:rsidR="00074F39" w:rsidRPr="00234221" w:rsidRDefault="00074F39" w:rsidP="00234221">
      <w:pPr>
        <w:widowControl/>
        <w:ind w:leftChars="177" w:left="425"/>
        <w:jc w:val="both"/>
        <w:rPr>
          <w:ins w:id="3" w:author="Philip Jan" w:date="2023-07-28T19:03:00Z"/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t>資料表</w:t>
      </w:r>
      <w:r w:rsidRPr="00E16933">
        <w:rPr>
          <w:rFonts w:ascii="標楷體" w:eastAsia="標楷體" w:hAnsi="標楷體"/>
        </w:rPr>
        <w:t>2</w:t>
      </w:r>
      <w:r w:rsidRPr="00E16933">
        <w:rPr>
          <w:rFonts w:ascii="標楷體" w:eastAsia="標楷體" w:hAnsi="標楷體" w:hint="eastAsia"/>
        </w:rPr>
        <w:t>結構：</w:t>
      </w:r>
      <w:r w:rsidRPr="00E16933">
        <w:rPr>
          <w:rFonts w:ascii="標楷體" w:eastAsia="標楷體" w:hAnsi="標楷體"/>
        </w:rPr>
        <w:t>ID</w:t>
      </w:r>
      <w:r w:rsidRPr="00E16933">
        <w:rPr>
          <w:rFonts w:ascii="標楷體" w:eastAsia="標楷體" w:hAnsi="標楷體" w:hint="eastAsia"/>
        </w:rPr>
        <w:t>須設為主鍵。其他詳見下圖。</w:t>
      </w:r>
    </w:p>
    <w:p w14:paraId="3A47D569" w14:textId="5FCEE5B7" w:rsidR="009A422D" w:rsidRDefault="009A422D" w:rsidP="00074F39">
      <w:pPr>
        <w:widowControl/>
        <w:ind w:leftChars="177" w:left="425"/>
        <w:jc w:val="both"/>
        <w:rPr>
          <w:ins w:id="4" w:author="Philip Jan" w:date="2023-07-28T19:27:00Z"/>
        </w:rPr>
      </w:pPr>
      <w:ins w:id="5" w:author="Philip Jan" w:date="2023-07-28T19:03:00Z">
        <w:r w:rsidRPr="009A422D">
          <w:rPr>
            <w:noProof/>
            <w:lang w:bidi="ar-SA"/>
          </w:rPr>
          <w:drawing>
            <wp:inline distT="0" distB="0" distL="0" distR="0" wp14:anchorId="1F4F797F" wp14:editId="21741667">
              <wp:extent cx="4245610" cy="1432167"/>
              <wp:effectExtent l="0" t="0" r="2540" b="0"/>
              <wp:docPr id="913694155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3694155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8974" cy="14400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524B67" w14:textId="77777777" w:rsidR="00234221" w:rsidRPr="009A422D" w:rsidRDefault="00234221" w:rsidP="00074F39">
      <w:pPr>
        <w:widowControl/>
        <w:ind w:leftChars="177" w:left="425"/>
        <w:jc w:val="both"/>
        <w:rPr>
          <w:ins w:id="6" w:author="Philip Jan" w:date="2023-07-28T17:34:00Z"/>
        </w:rPr>
      </w:pPr>
    </w:p>
    <w:p w14:paraId="719A8928" w14:textId="405AC6DB" w:rsidR="001D4932" w:rsidRDefault="001D4932" w:rsidP="001D4932">
      <w:pPr>
        <w:widowControl/>
        <w:ind w:leftChars="177" w:left="425"/>
        <w:jc w:val="both"/>
        <w:rPr>
          <w:ins w:id="7" w:author="Philip Jan" w:date="2023-07-28T17:34:00Z"/>
          <w:rFonts w:ascii="標楷體" w:eastAsia="標楷體" w:hAnsi="標楷體"/>
        </w:rPr>
      </w:pPr>
      <w:ins w:id="8" w:author="Philip Jan" w:date="2023-07-28T17:34:00Z">
        <w:r w:rsidRPr="00E16933">
          <w:rPr>
            <w:rFonts w:ascii="標楷體" w:eastAsia="標楷體" w:hAnsi="標楷體" w:hint="eastAsia"/>
          </w:rPr>
          <w:t>資料表</w:t>
        </w:r>
        <w:r>
          <w:rPr>
            <w:rFonts w:ascii="標楷體" w:eastAsia="標楷體" w:hAnsi="標楷體"/>
          </w:rPr>
          <w:t>3</w:t>
        </w:r>
        <w:r w:rsidRPr="00E16933">
          <w:rPr>
            <w:rFonts w:ascii="標楷體" w:eastAsia="標楷體" w:hAnsi="標楷體" w:hint="eastAsia"/>
          </w:rPr>
          <w:t>名稱：</w:t>
        </w:r>
      </w:ins>
      <w:ins w:id="9" w:author="Philip Jan" w:date="2023-07-28T17:35:00Z">
        <w:r>
          <w:rPr>
            <w:rFonts w:ascii="標楷體" w:eastAsia="標楷體" w:hAnsi="標楷體"/>
          </w:rPr>
          <w:t>city</w:t>
        </w:r>
      </w:ins>
    </w:p>
    <w:p w14:paraId="2CE73F20" w14:textId="565169E4" w:rsidR="001D4932" w:rsidRDefault="001D4932" w:rsidP="00234221">
      <w:pPr>
        <w:widowControl/>
        <w:ind w:leftChars="177" w:left="425"/>
        <w:jc w:val="both"/>
        <w:rPr>
          <w:rFonts w:ascii="標楷體" w:eastAsia="標楷體" w:hAnsi="標楷體"/>
        </w:rPr>
      </w:pPr>
      <w:ins w:id="10" w:author="Philip Jan" w:date="2023-07-28T17:35:00Z">
        <w:r>
          <w:rPr>
            <w:rFonts w:ascii="標楷體" w:eastAsia="標楷體" w:hAnsi="標楷體" w:hint="eastAsia"/>
          </w:rPr>
          <w:t>資料表</w:t>
        </w:r>
        <w:r>
          <w:rPr>
            <w:rFonts w:ascii="標楷體" w:eastAsia="標楷體" w:hAnsi="標楷體"/>
          </w:rPr>
          <w:t>3</w:t>
        </w:r>
        <w:r>
          <w:rPr>
            <w:rFonts w:ascii="標楷體" w:eastAsia="標楷體" w:hAnsi="標楷體" w:hint="eastAsia"/>
          </w:rPr>
          <w:t>結構</w:t>
        </w:r>
      </w:ins>
      <w:ins w:id="11" w:author="Philip Jan" w:date="2023-07-28T17:36:00Z">
        <w:r>
          <w:rPr>
            <w:rFonts w:ascii="標楷體" w:eastAsia="標楷體" w:hAnsi="標楷體" w:hint="eastAsia"/>
          </w:rPr>
          <w:t>：cid須設為主鍵。其他詳見下圖。</w:t>
        </w:r>
      </w:ins>
    </w:p>
    <w:p w14:paraId="00EEF510" w14:textId="4D3EA1A3" w:rsidR="00234221" w:rsidRDefault="00234221" w:rsidP="00234221">
      <w:pPr>
        <w:widowControl/>
        <w:ind w:leftChars="177" w:left="425"/>
        <w:jc w:val="both"/>
        <w:rPr>
          <w:ins w:id="12" w:author="Philip Jan" w:date="2023-07-28T19:27:00Z"/>
          <w:rFonts w:ascii="標楷體" w:eastAsia="標楷體" w:hAnsi="標楷體"/>
        </w:rPr>
      </w:pPr>
      <w:ins w:id="13" w:author="Philip Jan" w:date="2023-07-28T19:26:00Z">
        <w:r w:rsidRPr="001D4932">
          <w:rPr>
            <w:rFonts w:ascii="標楷體" w:eastAsia="標楷體" w:hAnsi="標楷體"/>
            <w:noProof/>
            <w:lang w:bidi="ar-SA"/>
            <w:rPrChange w:id="14" w:author="Unknown">
              <w:rPr>
                <w:noProof/>
                <w:lang w:bidi="ar-SA"/>
              </w:rPr>
            </w:rPrChange>
          </w:rPr>
          <w:drawing>
            <wp:inline distT="0" distB="0" distL="0" distR="0" wp14:anchorId="76CBC480" wp14:editId="023E5DFC">
              <wp:extent cx="4245610" cy="881164"/>
              <wp:effectExtent l="0" t="0" r="2540" b="0"/>
              <wp:docPr id="1189141436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9141436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1609" cy="8886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09444F1" w14:textId="2BD43847" w:rsidR="00D16BE8" w:rsidRDefault="00D16BE8" w:rsidP="00D16BE8">
      <w:pPr>
        <w:widowControl/>
        <w:ind w:leftChars="177" w:left="425"/>
        <w:jc w:val="both"/>
        <w:rPr>
          <w:ins w:id="15" w:author="Philip Jan" w:date="2023-07-28T19:39:00Z"/>
          <w:rFonts w:ascii="標楷體" w:eastAsia="標楷體" w:hAnsi="標楷體"/>
        </w:rPr>
      </w:pPr>
      <w:ins w:id="16" w:author="Philip Jan" w:date="2023-07-28T19:37:00Z">
        <w:r w:rsidRPr="00E16933">
          <w:rPr>
            <w:rFonts w:ascii="標楷體" w:eastAsia="標楷體" w:hAnsi="標楷體" w:hint="eastAsia"/>
          </w:rPr>
          <w:t>請使用SQL之資料操作語言(</w:t>
        </w:r>
        <w:r w:rsidRPr="00E16933">
          <w:rPr>
            <w:rFonts w:ascii="標楷體" w:eastAsia="標楷體" w:hAnsi="標楷體"/>
          </w:rPr>
          <w:t>insert into)</w:t>
        </w:r>
        <w:r w:rsidRPr="00E16933">
          <w:rPr>
            <w:rFonts w:ascii="標楷體" w:eastAsia="標楷體" w:hAnsi="標楷體" w:hint="eastAsia"/>
          </w:rPr>
          <w:t>，於</w:t>
        </w:r>
        <w:r>
          <w:rPr>
            <w:rFonts w:ascii="標楷體" w:eastAsia="標楷體" w:hAnsi="標楷體" w:hint="eastAsia"/>
          </w:rPr>
          <w:t>c</w:t>
        </w:r>
        <w:r>
          <w:rPr>
            <w:rFonts w:ascii="標楷體" w:eastAsia="標楷體" w:hAnsi="標楷體"/>
          </w:rPr>
          <w:t>ity</w:t>
        </w:r>
        <w:r w:rsidRPr="00E16933">
          <w:rPr>
            <w:rFonts w:ascii="標楷體" w:eastAsia="標楷體" w:hAnsi="標楷體" w:hint="eastAsia"/>
          </w:rPr>
          <w:t>新增</w:t>
        </w:r>
        <w:r>
          <w:rPr>
            <w:rFonts w:ascii="標楷體" w:eastAsia="標楷體" w:hAnsi="標楷體" w:hint="eastAsia"/>
          </w:rPr>
          <w:t>兩</w:t>
        </w:r>
        <w:r w:rsidRPr="00E16933">
          <w:rPr>
            <w:rFonts w:ascii="標楷體" w:eastAsia="標楷體" w:hAnsi="標楷體" w:hint="eastAsia"/>
          </w:rPr>
          <w:t>筆資料，內容如下:</w:t>
        </w:r>
      </w:ins>
    </w:p>
    <w:p w14:paraId="1AEDB549" w14:textId="0DEE1E9F" w:rsidR="00D16BE8" w:rsidRPr="00E16933" w:rsidRDefault="00D16BE8" w:rsidP="00D16BE8">
      <w:pPr>
        <w:widowControl/>
        <w:ind w:leftChars="177" w:left="425"/>
        <w:jc w:val="both"/>
        <w:rPr>
          <w:ins w:id="17" w:author="Philip Jan" w:date="2023-07-28T19:37:00Z"/>
          <w:rFonts w:ascii="標楷體" w:eastAsia="標楷體" w:hAnsi="標楷體"/>
        </w:rPr>
      </w:pPr>
      <w:ins w:id="18" w:author="Philip Jan" w:date="2023-07-28T19:39:00Z">
        <w:r>
          <w:rPr>
            <w:rFonts w:ascii="標楷體" w:eastAsia="標楷體" w:hAnsi="標楷體" w:hint="eastAsia"/>
          </w:rPr>
          <w:t>第一筆:</w:t>
        </w:r>
      </w:ins>
    </w:p>
    <w:p w14:paraId="1DCCA9DB" w14:textId="692085D2" w:rsidR="00D16BE8" w:rsidRPr="00E16933" w:rsidRDefault="00D16BE8" w:rsidP="00D16BE8">
      <w:pPr>
        <w:widowControl/>
        <w:ind w:leftChars="177" w:left="425"/>
        <w:jc w:val="both"/>
        <w:rPr>
          <w:ins w:id="19" w:author="Philip Jan" w:date="2023-07-28T19:38:00Z"/>
          <w:rFonts w:ascii="標楷體" w:eastAsia="標楷體" w:hAnsi="標楷體"/>
        </w:rPr>
      </w:pPr>
      <w:ins w:id="20" w:author="Philip Jan" w:date="2023-07-28T19:38:00Z">
        <w:r>
          <w:rPr>
            <w:rFonts w:ascii="標楷體" w:eastAsia="標楷體" w:hAnsi="標楷體"/>
          </w:rPr>
          <w:t>c</w:t>
        </w:r>
        <w:r w:rsidRPr="00E16933">
          <w:rPr>
            <w:rFonts w:ascii="標楷體" w:eastAsia="標楷體" w:hAnsi="標楷體"/>
          </w:rPr>
          <w:t>id=</w:t>
        </w:r>
        <w:r>
          <w:rPr>
            <w:rFonts w:ascii="標楷體" w:eastAsia="標楷體" w:hAnsi="標楷體"/>
          </w:rPr>
          <w:t>”c01”</w:t>
        </w:r>
      </w:ins>
    </w:p>
    <w:p w14:paraId="4F9CF041" w14:textId="231ED07A" w:rsidR="00D16BE8" w:rsidRDefault="005E0BB0" w:rsidP="00D16BE8">
      <w:pPr>
        <w:widowControl/>
        <w:ind w:leftChars="177" w:left="425"/>
        <w:jc w:val="both"/>
        <w:rPr>
          <w:ins w:id="21" w:author="Philip Jan" w:date="2023-07-28T19:39:00Z"/>
          <w:rFonts w:ascii="標楷體" w:eastAsia="標楷體" w:hAnsi="標楷體"/>
        </w:rPr>
      </w:pPr>
      <w:ins w:id="22" w:author="Philip Jan" w:date="2023-07-28T20:50:00Z">
        <w:r>
          <w:rPr>
            <w:rFonts w:ascii="標楷體" w:eastAsia="標楷體" w:hAnsi="標楷體"/>
          </w:rPr>
          <w:t>c</w:t>
        </w:r>
      </w:ins>
      <w:ins w:id="23" w:author="Philip Jan" w:date="2023-07-28T19:38:00Z">
        <w:r w:rsidR="00D16BE8" w:rsidRPr="00E16933">
          <w:rPr>
            <w:rFonts w:ascii="標楷體" w:eastAsia="標楷體" w:hAnsi="標楷體"/>
          </w:rPr>
          <w:t>name=</w:t>
        </w:r>
      </w:ins>
      <w:ins w:id="24" w:author="Philip Jan" w:date="2023-07-28T19:39:00Z">
        <w:r w:rsidR="00D16BE8">
          <w:rPr>
            <w:rFonts w:ascii="標楷體" w:eastAsia="標楷體" w:hAnsi="標楷體"/>
          </w:rPr>
          <w:t>”</w:t>
        </w:r>
        <w:r w:rsidR="00D16BE8">
          <w:rPr>
            <w:rFonts w:ascii="標楷體" w:eastAsia="標楷體" w:hAnsi="標楷體" w:hint="eastAsia"/>
          </w:rPr>
          <w:t>台中市</w:t>
        </w:r>
      </w:ins>
      <w:ins w:id="25" w:author="Philip Jan" w:date="2023-07-28T19:38:00Z">
        <w:r w:rsidR="00D16BE8" w:rsidRPr="00E16933">
          <w:rPr>
            <w:rFonts w:ascii="標楷體" w:eastAsia="標楷體" w:hAnsi="標楷體"/>
          </w:rPr>
          <w:t>”</w:t>
        </w:r>
      </w:ins>
    </w:p>
    <w:p w14:paraId="20CADF17" w14:textId="0E7B196A" w:rsidR="00D16BE8" w:rsidRDefault="00D16BE8" w:rsidP="00D16BE8">
      <w:pPr>
        <w:widowControl/>
        <w:ind w:leftChars="177" w:left="425"/>
        <w:jc w:val="both"/>
        <w:rPr>
          <w:ins w:id="26" w:author="Philip Jan" w:date="2023-07-28T19:39:00Z"/>
          <w:rFonts w:ascii="標楷體" w:eastAsia="標楷體" w:hAnsi="標楷體"/>
        </w:rPr>
      </w:pPr>
      <w:ins w:id="27" w:author="Philip Jan" w:date="2023-07-28T19:39:00Z">
        <w:r>
          <w:rPr>
            <w:rFonts w:ascii="標楷體" w:eastAsia="標楷體" w:hAnsi="標楷體" w:hint="eastAsia"/>
          </w:rPr>
          <w:t>第二筆</w:t>
        </w:r>
      </w:ins>
    </w:p>
    <w:p w14:paraId="0750FBF1" w14:textId="6F7B07C8" w:rsidR="00D16BE8" w:rsidRDefault="00D16BE8" w:rsidP="00D16BE8">
      <w:pPr>
        <w:widowControl/>
        <w:ind w:leftChars="177" w:left="425"/>
        <w:jc w:val="both"/>
        <w:rPr>
          <w:ins w:id="28" w:author="Philip Jan" w:date="2023-07-28T19:39:00Z"/>
          <w:rFonts w:ascii="標楷體" w:eastAsia="標楷體" w:hAnsi="標楷體"/>
        </w:rPr>
      </w:pPr>
      <w:ins w:id="29" w:author="Philip Jan" w:date="2023-07-28T19:39:00Z">
        <w:r>
          <w:rPr>
            <w:rFonts w:ascii="標楷體" w:eastAsia="標楷體" w:hAnsi="標楷體" w:hint="eastAsia"/>
          </w:rPr>
          <w:t>c</w:t>
        </w:r>
        <w:r>
          <w:rPr>
            <w:rFonts w:ascii="標楷體" w:eastAsia="標楷體" w:hAnsi="標楷體"/>
          </w:rPr>
          <w:t>id=”c02”</w:t>
        </w:r>
      </w:ins>
      <w:ins w:id="30" w:author="Philip Jan" w:date="2023-07-28T19:40:00Z">
        <w:r>
          <w:rPr>
            <w:rFonts w:ascii="標楷體" w:eastAsia="標楷體" w:hAnsi="標楷體"/>
          </w:rPr>
          <w:t>”</w:t>
        </w:r>
      </w:ins>
    </w:p>
    <w:p w14:paraId="6C278005" w14:textId="5F39C9DE" w:rsidR="00D16BE8" w:rsidRPr="00E16933" w:rsidRDefault="00D16BE8" w:rsidP="00D16BE8">
      <w:pPr>
        <w:widowControl/>
        <w:ind w:leftChars="177" w:left="425"/>
        <w:jc w:val="both"/>
        <w:rPr>
          <w:ins w:id="31" w:author="Philip Jan" w:date="2023-07-28T19:38:00Z"/>
          <w:rFonts w:ascii="標楷體" w:eastAsia="標楷體" w:hAnsi="標楷體"/>
        </w:rPr>
      </w:pPr>
      <w:ins w:id="32" w:author="Philip Jan" w:date="2023-07-28T19:39:00Z">
        <w:r>
          <w:rPr>
            <w:rFonts w:ascii="標楷體" w:eastAsia="標楷體" w:hAnsi="標楷體" w:hint="eastAsia"/>
          </w:rPr>
          <w:t>c</w:t>
        </w:r>
        <w:r>
          <w:rPr>
            <w:rFonts w:ascii="標楷體" w:eastAsia="標楷體" w:hAnsi="標楷體"/>
          </w:rPr>
          <w:t>nanme=”</w:t>
        </w:r>
        <w:r>
          <w:rPr>
            <w:rFonts w:ascii="標楷體" w:eastAsia="標楷體" w:hAnsi="標楷體" w:hint="eastAsia"/>
          </w:rPr>
          <w:t>台北市</w:t>
        </w:r>
      </w:ins>
      <w:ins w:id="33" w:author="Philip Jan" w:date="2023-07-28T19:40:00Z">
        <w:r>
          <w:rPr>
            <w:rFonts w:ascii="標楷體" w:eastAsia="標楷體" w:hAnsi="標楷體"/>
          </w:rPr>
          <w:t>”</w:t>
        </w:r>
      </w:ins>
    </w:p>
    <w:p w14:paraId="7F0D8C8C" w14:textId="77777777" w:rsidR="00234221" w:rsidRPr="00D16BE8" w:rsidRDefault="00234221" w:rsidP="00234221">
      <w:pPr>
        <w:widowControl/>
        <w:ind w:leftChars="177" w:left="425"/>
        <w:jc w:val="both"/>
        <w:rPr>
          <w:rFonts w:ascii="標楷體" w:eastAsia="標楷體" w:hAnsi="標楷體"/>
        </w:rPr>
      </w:pPr>
    </w:p>
    <w:p w14:paraId="0FDD5EB8" w14:textId="6358FCB7" w:rsidR="00074F39" w:rsidRPr="00E16933" w:rsidRDefault="00074F39" w:rsidP="00074F39">
      <w:pPr>
        <w:widowControl/>
        <w:jc w:val="both"/>
        <w:rPr>
          <w:rFonts w:ascii="標楷體" w:eastAsia="標楷體" w:hAnsi="標楷體"/>
        </w:rPr>
      </w:pPr>
      <w:r>
        <w:t>3.</w:t>
      </w:r>
      <w:r w:rsidRPr="008E5C61">
        <w:rPr>
          <w:rFonts w:hint="eastAsia"/>
        </w:rPr>
        <w:t xml:space="preserve"> </w:t>
      </w:r>
      <w:r w:rsidR="00FB29E4" w:rsidRPr="00E16933">
        <w:rPr>
          <w:rFonts w:ascii="標楷體" w:eastAsia="標楷體" w:hAnsi="標楷體" w:hint="eastAsia"/>
        </w:rPr>
        <w:t>建立後台管理網站</w:t>
      </w:r>
      <w:r w:rsidR="00E16933">
        <w:rPr>
          <w:rFonts w:ascii="標楷體" w:eastAsia="標楷體" w:hAnsi="標楷體" w:hint="eastAsia"/>
        </w:rPr>
        <w:t>，並加入</w:t>
      </w:r>
      <w:r w:rsidR="00E16933" w:rsidRPr="00E16933">
        <w:rPr>
          <w:rFonts w:ascii="標楷體" w:eastAsia="標楷體" w:hAnsi="標楷體" w:hint="eastAsia"/>
        </w:rPr>
        <w:t>會員資料</w:t>
      </w:r>
      <w:r w:rsidR="00E16933">
        <w:rPr>
          <w:rFonts w:ascii="標楷體" w:eastAsia="標楷體" w:hAnsi="標楷體" w:hint="eastAsia"/>
        </w:rPr>
        <w:t>管理程式</w:t>
      </w:r>
      <w:r w:rsidR="00FB29E4" w:rsidRPr="00E16933">
        <w:rPr>
          <w:rFonts w:ascii="標楷體" w:eastAsia="標楷體" w:hAnsi="標楷體" w:hint="eastAsia"/>
        </w:rPr>
        <w:t>，網站環境說明如下</w:t>
      </w:r>
    </w:p>
    <w:p w14:paraId="06D6FC78" w14:textId="35262338" w:rsidR="00FB29E4" w:rsidRPr="00E16933" w:rsidRDefault="00FB29E4" w:rsidP="00FB29E4">
      <w:pPr>
        <w:widowControl/>
        <w:ind w:leftChars="177" w:left="425"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 w:hint="eastAsia"/>
        </w:rPr>
        <w:t>於</w:t>
      </w:r>
      <w:r w:rsidRPr="00E16933">
        <w:rPr>
          <w:rFonts w:ascii="標楷體" w:eastAsia="標楷體" w:hAnsi="標楷體"/>
        </w:rPr>
        <w:t>C:\xampp\htdocs</w:t>
      </w:r>
      <w:r w:rsidRPr="00E16933">
        <w:rPr>
          <w:rFonts w:ascii="標楷體" w:eastAsia="標楷體" w:hAnsi="標楷體" w:hint="eastAsia"/>
        </w:rPr>
        <w:t>目錄下建立一新目錄t</w:t>
      </w:r>
      <w:r w:rsidRPr="00E16933">
        <w:rPr>
          <w:rFonts w:ascii="標楷體" w:eastAsia="標楷體" w:hAnsi="標楷體"/>
        </w:rPr>
        <w:t>est</w:t>
      </w:r>
      <w:r w:rsidRPr="00E16933">
        <w:rPr>
          <w:rFonts w:ascii="標楷體" w:eastAsia="標楷體" w:hAnsi="標楷體" w:hint="eastAsia"/>
        </w:rPr>
        <w:t>+座號(依實際安裝伺服器路徑會有所不同，但目錄名稱一定要依規定)，目錄下必須固定有兩個檔案，分別為l</w:t>
      </w:r>
      <w:r w:rsidRPr="00E16933">
        <w:rPr>
          <w:rFonts w:ascii="標楷體" w:eastAsia="標楷體" w:hAnsi="標楷體"/>
        </w:rPr>
        <w:t>ogin.php</w:t>
      </w:r>
      <w:r w:rsidRPr="00E16933">
        <w:rPr>
          <w:rFonts w:ascii="標楷體" w:eastAsia="標楷體" w:hAnsi="標楷體" w:hint="eastAsia"/>
        </w:rPr>
        <w:t>與i</w:t>
      </w:r>
      <w:r w:rsidRPr="00E16933">
        <w:rPr>
          <w:rFonts w:ascii="標楷體" w:eastAsia="標楷體" w:hAnsi="標楷體"/>
        </w:rPr>
        <w:t>ndex.php</w:t>
      </w:r>
      <w:r w:rsidR="0089405E" w:rsidRPr="00E16933">
        <w:rPr>
          <w:rFonts w:ascii="標楷體" w:eastAsia="標楷體" w:hAnsi="標楷體" w:hint="eastAsia"/>
        </w:rPr>
        <w:t>，</w:t>
      </w:r>
      <w:r w:rsidR="00E16933">
        <w:rPr>
          <w:rFonts w:ascii="標楷體" w:eastAsia="標楷體" w:hAnsi="標楷體" w:hint="eastAsia"/>
        </w:rPr>
        <w:t>目錄中</w:t>
      </w:r>
      <w:r w:rsidR="008A274E" w:rsidRPr="00E16933">
        <w:rPr>
          <w:rFonts w:ascii="標楷體" w:eastAsia="標楷體" w:hAnsi="標楷體" w:hint="eastAsia"/>
        </w:rPr>
        <w:t>其餘</w:t>
      </w:r>
      <w:r w:rsidR="0089405E" w:rsidRPr="00E16933">
        <w:rPr>
          <w:rFonts w:ascii="標楷體" w:eastAsia="標楷體" w:hAnsi="標楷體" w:hint="eastAsia"/>
        </w:rPr>
        <w:t>的檔案</w:t>
      </w:r>
      <w:r w:rsidR="00E16933">
        <w:rPr>
          <w:rFonts w:ascii="標楷體" w:eastAsia="標楷體" w:hAnsi="標楷體" w:hint="eastAsia"/>
        </w:rPr>
        <w:t>則</w:t>
      </w:r>
      <w:r w:rsidR="0089405E" w:rsidRPr="00E16933">
        <w:rPr>
          <w:rFonts w:ascii="標楷體" w:eastAsia="標楷體" w:hAnsi="標楷體" w:hint="eastAsia"/>
        </w:rPr>
        <w:t>為</w:t>
      </w:r>
      <w:r w:rsidR="008A274E" w:rsidRPr="00E16933">
        <w:rPr>
          <w:rFonts w:ascii="標楷體" w:eastAsia="標楷體" w:hAnsi="標楷體" w:hint="eastAsia"/>
        </w:rPr>
        <w:t>所要</w:t>
      </w:r>
      <w:r w:rsidR="0089405E" w:rsidRPr="00E16933">
        <w:rPr>
          <w:rFonts w:ascii="標楷體" w:eastAsia="標楷體" w:hAnsi="標楷體" w:hint="eastAsia"/>
        </w:rPr>
        <w:t>開發之會員管理程式，此部分檔案數</w:t>
      </w:r>
      <w:r w:rsidR="00E16933">
        <w:rPr>
          <w:rFonts w:ascii="標楷體" w:eastAsia="標楷體" w:hAnsi="標楷體" w:hint="eastAsia"/>
        </w:rPr>
        <w:t>量</w:t>
      </w:r>
      <w:r w:rsidR="0089405E" w:rsidRPr="00E16933">
        <w:rPr>
          <w:rFonts w:ascii="標楷體" w:eastAsia="標楷體" w:hAnsi="標楷體" w:hint="eastAsia"/>
        </w:rPr>
        <w:t>與名稱請自行安排與取名。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4624"/>
        <w:gridCol w:w="4579"/>
      </w:tblGrid>
      <w:tr w:rsidR="00FB29E4" w:rsidRPr="00E16933" w14:paraId="2A5C1D79" w14:textId="77777777" w:rsidTr="00FB29E4">
        <w:tc>
          <w:tcPr>
            <w:tcW w:w="4814" w:type="dxa"/>
          </w:tcPr>
          <w:p w14:paraId="676A5D78" w14:textId="4A42D854" w:rsidR="00FB29E4" w:rsidRPr="00E16933" w:rsidRDefault="00FB29E4" w:rsidP="00FB29E4">
            <w:pPr>
              <w:widowControl/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 w:hint="eastAsia"/>
              </w:rPr>
              <w:t>程式名稱</w:t>
            </w:r>
          </w:p>
        </w:tc>
        <w:tc>
          <w:tcPr>
            <w:tcW w:w="4814" w:type="dxa"/>
          </w:tcPr>
          <w:p w14:paraId="7690C17F" w14:textId="612AF511" w:rsidR="00FB29E4" w:rsidRPr="00E16933" w:rsidRDefault="00FB29E4" w:rsidP="00FB29E4">
            <w:pPr>
              <w:widowControl/>
              <w:tabs>
                <w:tab w:val="left" w:pos="1130"/>
              </w:tabs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 w:hint="eastAsia"/>
              </w:rPr>
              <w:t>說明</w:t>
            </w:r>
          </w:p>
        </w:tc>
      </w:tr>
      <w:tr w:rsidR="00FB29E4" w:rsidRPr="00E16933" w14:paraId="5FA8FF92" w14:textId="77777777" w:rsidTr="00FB29E4">
        <w:tc>
          <w:tcPr>
            <w:tcW w:w="4814" w:type="dxa"/>
          </w:tcPr>
          <w:p w14:paraId="559CAE7D" w14:textId="6815326E" w:rsidR="00FB29E4" w:rsidRPr="00E16933" w:rsidRDefault="00FB29E4" w:rsidP="00FB29E4">
            <w:pPr>
              <w:widowControl/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/>
              </w:rPr>
              <w:t>login.php</w:t>
            </w:r>
          </w:p>
        </w:tc>
        <w:tc>
          <w:tcPr>
            <w:tcW w:w="4814" w:type="dxa"/>
          </w:tcPr>
          <w:p w14:paraId="76DEE2A0" w14:textId="0BAEED87" w:rsidR="00FB29E4" w:rsidRPr="00E16933" w:rsidRDefault="00FB29E4" w:rsidP="00FB29E4">
            <w:pPr>
              <w:widowControl/>
              <w:tabs>
                <w:tab w:val="left" w:pos="1130"/>
              </w:tabs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 w:hint="eastAsia"/>
              </w:rPr>
              <w:t>登入系統程式</w:t>
            </w:r>
          </w:p>
        </w:tc>
      </w:tr>
      <w:tr w:rsidR="00FB29E4" w:rsidRPr="00E16933" w14:paraId="48924D01" w14:textId="77777777" w:rsidTr="00FB29E4">
        <w:tc>
          <w:tcPr>
            <w:tcW w:w="4814" w:type="dxa"/>
          </w:tcPr>
          <w:p w14:paraId="71617028" w14:textId="375A0E52" w:rsidR="00FB29E4" w:rsidRPr="00E16933" w:rsidRDefault="00FB29E4" w:rsidP="00FB29E4">
            <w:pPr>
              <w:widowControl/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/>
              </w:rPr>
              <w:t>index.php</w:t>
            </w:r>
          </w:p>
        </w:tc>
        <w:tc>
          <w:tcPr>
            <w:tcW w:w="4814" w:type="dxa"/>
          </w:tcPr>
          <w:p w14:paraId="4218B2DB" w14:textId="104E26AC" w:rsidR="00FB29E4" w:rsidRPr="00E16933" w:rsidRDefault="0089405E" w:rsidP="00FB29E4">
            <w:pPr>
              <w:widowControl/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 w:hint="eastAsia"/>
              </w:rPr>
              <w:t>主</w:t>
            </w:r>
            <w:r w:rsidR="00FB29E4" w:rsidRPr="00E16933">
              <w:rPr>
                <w:rFonts w:ascii="標楷體" w:eastAsia="標楷體" w:hAnsi="標楷體" w:hint="eastAsia"/>
              </w:rPr>
              <w:t>管理畫面程式</w:t>
            </w:r>
          </w:p>
        </w:tc>
      </w:tr>
      <w:tr w:rsidR="0089405E" w:rsidRPr="00E16933" w14:paraId="22EE9D6B" w14:textId="77777777" w:rsidTr="00FB29E4">
        <w:tc>
          <w:tcPr>
            <w:tcW w:w="4814" w:type="dxa"/>
          </w:tcPr>
          <w:p w14:paraId="33DA9066" w14:textId="3DB181C5" w:rsidR="0089405E" w:rsidRPr="00E16933" w:rsidRDefault="0089405E" w:rsidP="00FB29E4">
            <w:pPr>
              <w:widowControl/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 w:hint="eastAsia"/>
              </w:rPr>
              <w:t>請自行</w:t>
            </w:r>
            <w:r w:rsidR="007742CE" w:rsidRPr="00E16933">
              <w:rPr>
                <w:rFonts w:ascii="標楷體" w:eastAsia="標楷體" w:hAnsi="標楷體" w:hint="eastAsia"/>
              </w:rPr>
              <w:t>安排</w:t>
            </w:r>
            <w:r w:rsidRPr="00E16933">
              <w:rPr>
                <w:rFonts w:ascii="標楷體" w:eastAsia="標楷體" w:hAnsi="標楷體" w:hint="eastAsia"/>
              </w:rPr>
              <w:t>取名</w:t>
            </w:r>
            <w:r w:rsidR="007742CE" w:rsidRPr="00E16933">
              <w:rPr>
                <w:rFonts w:ascii="標楷體" w:eastAsia="標楷體" w:hAnsi="標楷體" w:hint="eastAsia"/>
              </w:rPr>
              <w:t>(可多個.</w:t>
            </w:r>
            <w:r w:rsidR="007742CE" w:rsidRPr="00E16933">
              <w:rPr>
                <w:rFonts w:ascii="標楷體" w:eastAsia="標楷體" w:hAnsi="標楷體"/>
              </w:rPr>
              <w:t>php)</w:t>
            </w:r>
          </w:p>
        </w:tc>
        <w:tc>
          <w:tcPr>
            <w:tcW w:w="4814" w:type="dxa"/>
          </w:tcPr>
          <w:p w14:paraId="62E2694D" w14:textId="33EDAAB2" w:rsidR="0089405E" w:rsidRPr="00E16933" w:rsidRDefault="0089405E" w:rsidP="00FB29E4">
            <w:pPr>
              <w:widowControl/>
              <w:jc w:val="both"/>
              <w:rPr>
                <w:rFonts w:ascii="標楷體" w:eastAsia="標楷體" w:hAnsi="標楷體"/>
              </w:rPr>
            </w:pPr>
            <w:r w:rsidRPr="00E16933">
              <w:rPr>
                <w:rFonts w:ascii="標楷體" w:eastAsia="標楷體" w:hAnsi="標楷體" w:hint="eastAsia"/>
              </w:rPr>
              <w:t>會員管理程式</w:t>
            </w:r>
          </w:p>
        </w:tc>
      </w:tr>
    </w:tbl>
    <w:p w14:paraId="67A0C279" w14:textId="4F047AAD" w:rsidR="00FB29E4" w:rsidRPr="00E16933" w:rsidRDefault="00FB29E4" w:rsidP="000858EF">
      <w:pPr>
        <w:widowControl/>
        <w:jc w:val="both"/>
        <w:rPr>
          <w:rFonts w:ascii="標楷體" w:eastAsia="標楷體" w:hAnsi="標楷體"/>
        </w:rPr>
      </w:pPr>
      <w:r w:rsidRPr="00E16933">
        <w:rPr>
          <w:rFonts w:ascii="標楷體" w:eastAsia="標楷體" w:hAnsi="標楷體"/>
        </w:rPr>
        <w:t>(1)</w:t>
      </w:r>
      <w:r w:rsidR="009B343B" w:rsidRPr="00E16933">
        <w:rPr>
          <w:rFonts w:ascii="標楷體" w:eastAsia="標楷體" w:hAnsi="標楷體" w:hint="eastAsia"/>
        </w:rPr>
        <w:t>l</w:t>
      </w:r>
      <w:r w:rsidRPr="00E16933">
        <w:rPr>
          <w:rFonts w:ascii="標楷體" w:eastAsia="標楷體" w:hAnsi="標楷體"/>
        </w:rPr>
        <w:t>ogin.php</w:t>
      </w:r>
      <w:r w:rsidR="009B343B" w:rsidRPr="00E16933">
        <w:rPr>
          <w:rFonts w:ascii="標楷體" w:eastAsia="標楷體" w:hAnsi="標楷體"/>
        </w:rPr>
        <w:t xml:space="preserve"> </w:t>
      </w:r>
      <w:r w:rsidR="009B343B" w:rsidRPr="00E16933">
        <w:rPr>
          <w:rFonts w:ascii="標楷體" w:eastAsia="標楷體" w:hAnsi="標楷體" w:hint="eastAsia"/>
        </w:rPr>
        <w:t>登入畫面(畫面請自行設計)</w:t>
      </w:r>
      <w:r w:rsidR="00E002B7">
        <w:rPr>
          <w:rFonts w:ascii="標楷體" w:eastAsia="標楷體" w:hAnsi="標楷體" w:hint="eastAsia"/>
        </w:rPr>
        <w:t>;</w:t>
      </w:r>
      <w:r w:rsidR="0089405E" w:rsidRPr="00E16933">
        <w:rPr>
          <w:rFonts w:ascii="標楷體" w:eastAsia="標楷體" w:hAnsi="標楷體" w:hint="eastAsia"/>
        </w:rPr>
        <w:t>功能為</w:t>
      </w:r>
      <w:r w:rsidR="00E002B7">
        <w:rPr>
          <w:rFonts w:ascii="標楷體" w:eastAsia="標楷體" w:hAnsi="標楷體" w:hint="eastAsia"/>
        </w:rPr>
        <w:t>可</w:t>
      </w:r>
      <w:r w:rsidR="009B343B" w:rsidRPr="00E16933">
        <w:rPr>
          <w:rFonts w:ascii="標楷體" w:eastAsia="標楷體" w:hAnsi="標楷體" w:hint="eastAsia"/>
        </w:rPr>
        <w:t>讓後台管理者</w:t>
      </w:r>
      <w:r w:rsidR="0089405E" w:rsidRPr="00E16933">
        <w:rPr>
          <w:rFonts w:ascii="標楷體" w:eastAsia="標楷體" w:hAnsi="標楷體" w:hint="eastAsia"/>
        </w:rPr>
        <w:t>進入時確認</w:t>
      </w:r>
      <w:r w:rsidR="009B343B" w:rsidRPr="00E16933">
        <w:rPr>
          <w:rFonts w:ascii="標楷體" w:eastAsia="標楷體" w:hAnsi="標楷體" w:hint="eastAsia"/>
        </w:rPr>
        <w:t>帳號與密碼。帳號密碼</w:t>
      </w:r>
      <w:r w:rsidR="007742CE" w:rsidRPr="00E16933">
        <w:rPr>
          <w:rFonts w:ascii="標楷體" w:eastAsia="標楷體" w:hAnsi="標楷體" w:hint="eastAsia"/>
        </w:rPr>
        <w:t>，</w:t>
      </w:r>
      <w:r w:rsidR="009B343B" w:rsidRPr="00E16933">
        <w:rPr>
          <w:rFonts w:ascii="標楷體" w:eastAsia="標楷體" w:hAnsi="標楷體" w:hint="eastAsia"/>
        </w:rPr>
        <w:t>需</w:t>
      </w:r>
      <w:r w:rsidR="00E002B7">
        <w:rPr>
          <w:rFonts w:ascii="標楷體" w:eastAsia="標楷體" w:hAnsi="標楷體" w:hint="eastAsia"/>
        </w:rPr>
        <w:t>參考試券</w:t>
      </w:r>
      <w:r w:rsidR="009B343B" w:rsidRPr="00E16933">
        <w:rPr>
          <w:rFonts w:ascii="標楷體" w:eastAsia="標楷體" w:hAnsi="標楷體" w:hint="eastAsia"/>
        </w:rPr>
        <w:t>第2題</w:t>
      </w:r>
      <w:r w:rsidR="00E002B7">
        <w:rPr>
          <w:rFonts w:ascii="標楷體" w:eastAsia="標楷體" w:hAnsi="標楷體" w:hint="eastAsia"/>
        </w:rPr>
        <w:t>所</w:t>
      </w:r>
      <w:r w:rsidR="009B343B" w:rsidRPr="00E16933">
        <w:rPr>
          <w:rFonts w:ascii="標楷體" w:eastAsia="標楷體" w:hAnsi="標楷體" w:hint="eastAsia"/>
        </w:rPr>
        <w:t>建立之資料庫表格a</w:t>
      </w:r>
      <w:r w:rsidR="009B343B" w:rsidRPr="00E16933">
        <w:rPr>
          <w:rFonts w:ascii="標楷體" w:eastAsia="標楷體" w:hAnsi="標楷體"/>
        </w:rPr>
        <w:t>dmin</w:t>
      </w:r>
      <w:r w:rsidR="00E002B7">
        <w:rPr>
          <w:rFonts w:ascii="標楷體" w:eastAsia="標楷體" w:hAnsi="標楷體" w:hint="eastAsia"/>
        </w:rPr>
        <w:t>，以</w:t>
      </w:r>
      <w:r w:rsidR="009B343B" w:rsidRPr="00E16933">
        <w:rPr>
          <w:rFonts w:ascii="標楷體" w:eastAsia="標楷體" w:hAnsi="標楷體" w:hint="eastAsia"/>
        </w:rPr>
        <w:t>帳號(</w:t>
      </w:r>
      <w:r w:rsidR="009B343B" w:rsidRPr="00E16933">
        <w:rPr>
          <w:rFonts w:ascii="標楷體" w:eastAsia="標楷體" w:hAnsi="標楷體"/>
        </w:rPr>
        <w:t>mid)</w:t>
      </w:r>
      <w:r w:rsidR="009B343B" w:rsidRPr="00E16933">
        <w:rPr>
          <w:rFonts w:ascii="標楷體" w:eastAsia="標楷體" w:hAnsi="標楷體" w:hint="eastAsia"/>
        </w:rPr>
        <w:t>與密碼(p</w:t>
      </w:r>
      <w:r w:rsidR="009B343B" w:rsidRPr="00E16933">
        <w:rPr>
          <w:rFonts w:ascii="標楷體" w:eastAsia="標楷體" w:hAnsi="標楷體"/>
        </w:rPr>
        <w:t>asswd)</w:t>
      </w:r>
      <w:r w:rsidR="009B343B" w:rsidRPr="00E16933">
        <w:rPr>
          <w:rFonts w:ascii="標楷體" w:eastAsia="標楷體" w:hAnsi="標楷體" w:hint="eastAsia"/>
        </w:rPr>
        <w:t>資料欄</w:t>
      </w:r>
      <w:r w:rsidR="00E002B7">
        <w:rPr>
          <w:rFonts w:ascii="標楷體" w:eastAsia="標楷體" w:hAnsi="標楷體" w:hint="eastAsia"/>
        </w:rPr>
        <w:t>與輸入之帳號密碼</w:t>
      </w:r>
      <w:r w:rsidR="009B343B" w:rsidRPr="00E16933">
        <w:rPr>
          <w:rFonts w:ascii="標楷體" w:eastAsia="標楷體" w:hAnsi="標楷體" w:hint="eastAsia"/>
        </w:rPr>
        <w:t>判斷比較，資料正確後才能進入</w:t>
      </w:r>
      <w:r w:rsidR="0089405E" w:rsidRPr="00E16933">
        <w:rPr>
          <w:rFonts w:ascii="標楷體" w:eastAsia="標楷體" w:hAnsi="標楷體" w:hint="eastAsia"/>
        </w:rPr>
        <w:t>主管理畫面程式</w:t>
      </w:r>
      <w:r w:rsidR="009B343B" w:rsidRPr="00E16933">
        <w:rPr>
          <w:rFonts w:ascii="標楷體" w:eastAsia="標楷體" w:hAnsi="標楷體"/>
        </w:rPr>
        <w:t>index.php</w:t>
      </w:r>
      <w:r w:rsidR="009B343B" w:rsidRPr="00E16933">
        <w:rPr>
          <w:rFonts w:ascii="標楷體" w:eastAsia="標楷體" w:hAnsi="標楷體" w:hint="eastAsia"/>
        </w:rPr>
        <w:t>。</w:t>
      </w:r>
    </w:p>
    <w:p w14:paraId="29C9AE99" w14:textId="77777777" w:rsidR="009B343B" w:rsidRDefault="00FB29E4" w:rsidP="00FB29E4">
      <w:pPr>
        <w:widowControl/>
        <w:jc w:val="center"/>
      </w:pPr>
      <w:r w:rsidRPr="00FB29E4">
        <w:rPr>
          <w:noProof/>
          <w:lang w:bidi="ar-SA"/>
        </w:rPr>
        <w:lastRenderedPageBreak/>
        <w:drawing>
          <wp:inline distT="0" distB="0" distL="0" distR="0" wp14:anchorId="17087DEA" wp14:editId="63C44883">
            <wp:extent cx="2413000" cy="1713144"/>
            <wp:effectExtent l="0" t="0" r="6350" b="1905"/>
            <wp:docPr id="4625539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3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175" cy="17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F975" w14:textId="6A068299" w:rsidR="009B343B" w:rsidRPr="00E002B7" w:rsidRDefault="009B343B" w:rsidP="009B343B">
      <w:pPr>
        <w:widowControl/>
        <w:jc w:val="both"/>
        <w:rPr>
          <w:rFonts w:ascii="標楷體" w:eastAsia="標楷體" w:hAnsi="標楷體"/>
        </w:rPr>
      </w:pPr>
      <w:r w:rsidRPr="00E002B7">
        <w:rPr>
          <w:rFonts w:ascii="標楷體" w:eastAsia="標楷體" w:hAnsi="標楷體"/>
        </w:rPr>
        <w:t>(</w:t>
      </w:r>
      <w:r w:rsidRPr="00E002B7">
        <w:rPr>
          <w:rFonts w:ascii="標楷體" w:eastAsia="標楷體" w:hAnsi="標楷體" w:hint="eastAsia"/>
        </w:rPr>
        <w:t>2</w:t>
      </w:r>
      <w:r w:rsidRPr="00E002B7">
        <w:rPr>
          <w:rFonts w:ascii="標楷體" w:eastAsia="標楷體" w:hAnsi="標楷體"/>
        </w:rPr>
        <w:t>)</w:t>
      </w:r>
      <w:r w:rsidRPr="00E002B7">
        <w:rPr>
          <w:rFonts w:ascii="標楷體" w:eastAsia="標楷體" w:hAnsi="標楷體" w:hint="eastAsia"/>
        </w:rPr>
        <w:t>i</w:t>
      </w:r>
      <w:r w:rsidRPr="00E002B7">
        <w:rPr>
          <w:rFonts w:ascii="標楷體" w:eastAsia="標楷體" w:hAnsi="標楷體"/>
        </w:rPr>
        <w:t xml:space="preserve">ndex.php </w:t>
      </w:r>
      <w:r w:rsidR="0089405E" w:rsidRPr="00E002B7">
        <w:rPr>
          <w:rFonts w:ascii="標楷體" w:eastAsia="標楷體" w:hAnsi="標楷體" w:hint="eastAsia"/>
        </w:rPr>
        <w:t>主管理畫面程式</w:t>
      </w:r>
      <w:r w:rsidRPr="00E002B7">
        <w:rPr>
          <w:rFonts w:ascii="標楷體" w:eastAsia="標楷體" w:hAnsi="標楷體" w:hint="eastAsia"/>
        </w:rPr>
        <w:t>(畫面請自行設計)</w:t>
      </w:r>
      <w:r w:rsidR="00E002B7">
        <w:rPr>
          <w:rFonts w:ascii="標楷體" w:eastAsia="標楷體" w:hAnsi="標楷體" w:hint="eastAsia"/>
        </w:rPr>
        <w:t>;</w:t>
      </w:r>
      <w:r w:rsidR="0089405E" w:rsidRPr="00E002B7">
        <w:rPr>
          <w:rFonts w:ascii="標楷體" w:eastAsia="標楷體" w:hAnsi="標楷體" w:hint="eastAsia"/>
        </w:rPr>
        <w:t>於主畫面內需有一個選項</w:t>
      </w:r>
      <w:r w:rsidR="00E002B7">
        <w:rPr>
          <w:rFonts w:ascii="標楷體" w:eastAsia="標楷體" w:hAnsi="標楷體" w:hint="eastAsia"/>
        </w:rPr>
        <w:t>，</w:t>
      </w:r>
      <w:r w:rsidR="0089405E" w:rsidRPr="00E002B7">
        <w:rPr>
          <w:rFonts w:ascii="標楷體" w:eastAsia="標楷體" w:hAnsi="標楷體" w:hint="eastAsia"/>
        </w:rPr>
        <w:t>為「會員管理」</w:t>
      </w:r>
      <w:r w:rsidR="00E002B7">
        <w:rPr>
          <w:rFonts w:ascii="標楷體" w:eastAsia="標楷體" w:hAnsi="標楷體" w:hint="eastAsia"/>
        </w:rPr>
        <w:t>項目</w:t>
      </w:r>
      <w:r w:rsidRPr="00E002B7">
        <w:rPr>
          <w:rFonts w:ascii="標楷體" w:eastAsia="標楷體" w:hAnsi="標楷體" w:hint="eastAsia"/>
        </w:rPr>
        <w:t>。</w:t>
      </w:r>
      <w:r w:rsidR="0089405E" w:rsidRPr="00E002B7">
        <w:rPr>
          <w:rFonts w:ascii="標楷體" w:eastAsia="標楷體" w:hAnsi="標楷體" w:hint="eastAsia"/>
        </w:rPr>
        <w:t>畫面參考如下</w:t>
      </w:r>
    </w:p>
    <w:p w14:paraId="4896B362" w14:textId="77777777" w:rsidR="0089405E" w:rsidRDefault="001E49D0" w:rsidP="009B343B">
      <w:pPr>
        <w:widowControl/>
        <w:jc w:val="both"/>
      </w:pPr>
      <w:r w:rsidRPr="001E49D0">
        <w:rPr>
          <w:noProof/>
          <w:lang w:bidi="ar-SA"/>
        </w:rPr>
        <w:drawing>
          <wp:inline distT="0" distB="0" distL="0" distR="0" wp14:anchorId="3C75D6C0" wp14:editId="0FBC4A56">
            <wp:extent cx="6120130" cy="1814195"/>
            <wp:effectExtent l="0" t="0" r="0" b="0"/>
            <wp:docPr id="16953935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93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9D0">
        <w:t xml:space="preserve"> </w:t>
      </w:r>
    </w:p>
    <w:p w14:paraId="604FA6EC" w14:textId="42DFF18D" w:rsidR="002815CD" w:rsidRPr="00E002B7" w:rsidRDefault="0089405E" w:rsidP="00E002B7">
      <w:pPr>
        <w:widowControl/>
        <w:tabs>
          <w:tab w:val="left" w:pos="1230"/>
        </w:tabs>
        <w:jc w:val="both"/>
        <w:rPr>
          <w:rFonts w:ascii="標楷體" w:eastAsia="標楷體" w:hAnsi="標楷體"/>
        </w:rPr>
      </w:pPr>
      <w:r w:rsidRPr="00E002B7">
        <w:rPr>
          <w:rFonts w:ascii="標楷體" w:eastAsia="標楷體" w:hAnsi="標楷體" w:hint="eastAsia"/>
        </w:rPr>
        <w:t>(</w:t>
      </w:r>
      <w:r w:rsidRPr="00E002B7">
        <w:rPr>
          <w:rFonts w:ascii="標楷體" w:eastAsia="標楷體" w:hAnsi="標楷體"/>
        </w:rPr>
        <w:t>3)</w:t>
      </w:r>
      <w:r w:rsidRPr="00E002B7">
        <w:rPr>
          <w:rFonts w:ascii="標楷體" w:eastAsia="標楷體" w:hAnsi="標楷體" w:hint="eastAsia"/>
        </w:rPr>
        <w:t>會員管理程</w:t>
      </w:r>
      <w:r w:rsidR="002815CD" w:rsidRPr="00E002B7">
        <w:rPr>
          <w:rFonts w:ascii="標楷體" w:eastAsia="標楷體" w:hAnsi="標楷體" w:hint="eastAsia"/>
        </w:rPr>
        <w:t>式</w:t>
      </w:r>
    </w:p>
    <w:p w14:paraId="2C8209E0" w14:textId="748BCE55" w:rsidR="007742CE" w:rsidRDefault="007742CE" w:rsidP="009B343B">
      <w:pPr>
        <w:widowControl/>
        <w:jc w:val="both"/>
        <w:rPr>
          <w:ins w:id="34" w:author="Philip Jan" w:date="2023-07-28T19:17:00Z"/>
          <w:rFonts w:ascii="標楷體" w:eastAsia="標楷體" w:hAnsi="標楷體"/>
        </w:rPr>
      </w:pPr>
      <w:r w:rsidRPr="00E002B7">
        <w:rPr>
          <w:rFonts w:ascii="標楷體" w:eastAsia="標楷體" w:hAnsi="標楷體"/>
        </w:rPr>
        <w:tab/>
      </w:r>
      <w:r w:rsidRPr="00E002B7">
        <w:rPr>
          <w:rFonts w:ascii="標楷體" w:eastAsia="標楷體" w:hAnsi="標楷體" w:hint="eastAsia"/>
        </w:rPr>
        <w:t>請開發會員管理程式，且程式必須具有，瀏覽、新增、刪除、修改功能。說明如下:</w:t>
      </w:r>
    </w:p>
    <w:p w14:paraId="444A0627" w14:textId="77777777" w:rsidR="005C42E1" w:rsidRPr="00E002B7" w:rsidRDefault="005C42E1" w:rsidP="009B343B">
      <w:pPr>
        <w:widowControl/>
        <w:jc w:val="both"/>
        <w:rPr>
          <w:rFonts w:ascii="標楷體" w:eastAsia="標楷體" w:hAnsi="標楷體"/>
        </w:rPr>
      </w:pPr>
    </w:p>
    <w:p w14:paraId="6BEAB2EC" w14:textId="51316024" w:rsidR="002815CD" w:rsidRDefault="002815CD" w:rsidP="009B343B">
      <w:pPr>
        <w:widowControl/>
        <w:jc w:val="both"/>
        <w:rPr>
          <w:ins w:id="35" w:author="Philip Jan" w:date="2023-07-28T19:42:00Z"/>
          <w:rFonts w:ascii="標楷體" w:eastAsia="標楷體" w:hAnsi="標楷體"/>
        </w:rPr>
      </w:pPr>
      <w:r w:rsidRPr="00E002B7">
        <w:rPr>
          <w:rFonts w:ascii="標楷體" w:eastAsia="標楷體" w:hAnsi="標楷體"/>
        </w:rPr>
        <w:t xml:space="preserve">3.1 </w:t>
      </w:r>
      <w:r w:rsidR="007742CE" w:rsidRPr="00E002B7">
        <w:rPr>
          <w:rFonts w:ascii="標楷體" w:eastAsia="標楷體" w:hAnsi="標楷體" w:hint="eastAsia"/>
        </w:rPr>
        <w:t>點選主畫面之[會員管理]選項後，會出現</w:t>
      </w:r>
      <w:r w:rsidRPr="00E002B7">
        <w:rPr>
          <w:rFonts w:ascii="標楷體" w:eastAsia="標楷體" w:hAnsi="標楷體" w:hint="eastAsia"/>
        </w:rPr>
        <w:t>「瀏覽功能」，</w:t>
      </w:r>
      <w:ins w:id="36" w:author="Philip Jan" w:date="2023-07-28T19:07:00Z">
        <w:r w:rsidR="009A422D">
          <w:rPr>
            <w:rFonts w:ascii="標楷體" w:eastAsia="標楷體" w:hAnsi="標楷體" w:hint="eastAsia"/>
          </w:rPr>
          <w:t>此功能必須使用</w:t>
        </w:r>
      </w:ins>
      <w:ins w:id="37" w:author="Philip Jan" w:date="2023-07-28T19:08:00Z">
        <w:r w:rsidR="009A422D">
          <w:rPr>
            <w:rFonts w:ascii="標楷體" w:eastAsia="標楷體" w:hAnsi="標楷體" w:hint="eastAsia"/>
          </w:rPr>
          <w:t>SQL語法</w:t>
        </w:r>
      </w:ins>
      <w:ins w:id="38" w:author="Philip Jan" w:date="2023-07-28T19:09:00Z">
        <w:r w:rsidR="009A422D">
          <w:rPr>
            <w:rFonts w:ascii="標楷體" w:eastAsia="標楷體" w:hAnsi="標楷體" w:hint="eastAsia"/>
          </w:rPr>
          <w:t>中合併查詢</w:t>
        </w:r>
      </w:ins>
      <w:ins w:id="39" w:author="Philip Jan" w:date="2023-07-28T19:10:00Z">
        <w:r w:rsidR="009A422D">
          <w:rPr>
            <w:rFonts w:ascii="標楷體" w:eastAsia="標楷體" w:hAnsi="標楷體" w:hint="eastAsia"/>
          </w:rPr>
          <w:t>(</w:t>
        </w:r>
      </w:ins>
      <w:ins w:id="40" w:author="Philip Jan" w:date="2023-07-28T19:07:00Z">
        <w:r w:rsidR="009A422D">
          <w:rPr>
            <w:rFonts w:ascii="標楷體" w:eastAsia="標楷體" w:hAnsi="標楷體"/>
          </w:rPr>
          <w:t>left join</w:t>
        </w:r>
      </w:ins>
      <w:ins w:id="41" w:author="Philip Jan" w:date="2023-07-28T19:10:00Z">
        <w:r w:rsidR="009A422D">
          <w:rPr>
            <w:rFonts w:ascii="標楷體" w:eastAsia="標楷體" w:hAnsi="標楷體" w:hint="eastAsia"/>
          </w:rPr>
          <w:t>)</w:t>
        </w:r>
      </w:ins>
      <w:ins w:id="42" w:author="Philip Jan" w:date="2023-07-28T19:11:00Z">
        <w:r w:rsidR="009A422D">
          <w:rPr>
            <w:rFonts w:ascii="標楷體" w:eastAsia="標楷體" w:hAnsi="標楷體" w:hint="eastAsia"/>
          </w:rPr>
          <w:t>語法</w:t>
        </w:r>
      </w:ins>
      <w:ins w:id="43" w:author="Philip Jan" w:date="2023-07-28T19:07:00Z">
        <w:r w:rsidR="009A422D">
          <w:rPr>
            <w:rFonts w:ascii="標楷體" w:eastAsia="標楷體" w:hAnsi="標楷體" w:hint="eastAsia"/>
          </w:rPr>
          <w:t>，</w:t>
        </w:r>
      </w:ins>
      <w:ins w:id="44" w:author="Philip Jan" w:date="2023-07-28T19:31:00Z">
        <w:r w:rsidR="00234221">
          <w:rPr>
            <w:rFonts w:ascii="標楷體" w:eastAsia="標楷體" w:hAnsi="標楷體" w:hint="eastAsia"/>
          </w:rPr>
          <w:t>進行</w:t>
        </w:r>
      </w:ins>
      <w:ins w:id="45" w:author="Philip Jan" w:date="2023-07-28T19:11:00Z">
        <w:r w:rsidR="009A422D">
          <w:rPr>
            <w:rFonts w:ascii="標楷體" w:eastAsia="標楷體" w:hAnsi="標楷體" w:hint="eastAsia"/>
          </w:rPr>
          <w:t>連結表格c</w:t>
        </w:r>
        <w:r w:rsidR="009A422D">
          <w:rPr>
            <w:rFonts w:ascii="標楷體" w:eastAsia="標楷體" w:hAnsi="標楷體"/>
          </w:rPr>
          <w:t>ity</w:t>
        </w:r>
      </w:ins>
      <w:ins w:id="46" w:author="Philip Jan" w:date="2023-07-28T19:12:00Z">
        <w:r w:rsidR="009A422D">
          <w:rPr>
            <w:rFonts w:ascii="標楷體" w:eastAsia="標楷體" w:hAnsi="標楷體" w:hint="eastAsia"/>
          </w:rPr>
          <w:t>，將</w:t>
        </w:r>
      </w:ins>
      <w:ins w:id="47" w:author="Philip Jan" w:date="2023-07-28T19:07:00Z">
        <w:r w:rsidR="009A422D">
          <w:rPr>
            <w:rFonts w:ascii="標楷體" w:eastAsia="標楷體" w:hAnsi="標楷體" w:hint="eastAsia"/>
          </w:rPr>
          <w:t>居住地</w:t>
        </w:r>
      </w:ins>
      <w:ins w:id="48" w:author="Philip Jan" w:date="2023-07-28T19:12:00Z">
        <w:r w:rsidR="009A422D">
          <w:rPr>
            <w:rFonts w:ascii="標楷體" w:eastAsia="標楷體" w:hAnsi="標楷體" w:hint="eastAsia"/>
          </w:rPr>
          <w:t>中文</w:t>
        </w:r>
      </w:ins>
      <w:ins w:id="49" w:author="Philip Jan" w:date="2023-07-28T19:07:00Z">
        <w:r w:rsidR="009A422D">
          <w:rPr>
            <w:rFonts w:ascii="標楷體" w:eastAsia="標楷體" w:hAnsi="標楷體" w:hint="eastAsia"/>
          </w:rPr>
          <w:t>顯示</w:t>
        </w:r>
      </w:ins>
      <w:ins w:id="50" w:author="Philip Jan" w:date="2023-07-28T19:12:00Z">
        <w:r w:rsidR="009A422D">
          <w:rPr>
            <w:rFonts w:ascii="標楷體" w:eastAsia="標楷體" w:hAnsi="標楷體" w:hint="eastAsia"/>
          </w:rPr>
          <w:t>於</w:t>
        </w:r>
      </w:ins>
      <w:ins w:id="51" w:author="Philip Jan" w:date="2023-07-28T19:13:00Z">
        <w:r w:rsidR="009A422D">
          <w:rPr>
            <w:rFonts w:ascii="標楷體" w:eastAsia="標楷體" w:hAnsi="標楷體" w:hint="eastAsia"/>
          </w:rPr>
          <w:t>瀏覽畫面，</w:t>
        </w:r>
      </w:ins>
      <w:r w:rsidR="00E002B7">
        <w:rPr>
          <w:rFonts w:ascii="標楷體" w:eastAsia="標楷體" w:hAnsi="標楷體" w:hint="eastAsia"/>
        </w:rPr>
        <w:t>其中</w:t>
      </w:r>
      <w:r w:rsidRPr="00E002B7">
        <w:rPr>
          <w:rFonts w:ascii="標楷體" w:eastAsia="標楷體" w:hAnsi="標楷體" w:hint="eastAsia"/>
        </w:rPr>
        <w:t>分頁功能可</w:t>
      </w:r>
      <w:r w:rsidR="008A274E" w:rsidRPr="00E002B7">
        <w:rPr>
          <w:rFonts w:ascii="標楷體" w:eastAsia="標楷體" w:hAnsi="標楷體" w:hint="eastAsia"/>
        </w:rPr>
        <w:t>不用設計，畫面參考如下:</w:t>
      </w:r>
    </w:p>
    <w:p w14:paraId="6AAD58EA" w14:textId="77777777" w:rsidR="00D16BE8" w:rsidRDefault="00D16BE8" w:rsidP="009B343B">
      <w:pPr>
        <w:widowControl/>
        <w:jc w:val="both"/>
        <w:rPr>
          <w:ins w:id="52" w:author="Philip Jan" w:date="2023-07-28T17:39:00Z"/>
          <w:rFonts w:ascii="標楷體" w:eastAsia="標楷體" w:hAnsi="標楷體"/>
        </w:rPr>
      </w:pPr>
    </w:p>
    <w:p w14:paraId="4C0BFB47" w14:textId="0A42C4CD" w:rsidR="007742CE" w:rsidRDefault="001D4932" w:rsidP="005C42E1">
      <w:pPr>
        <w:widowControl/>
        <w:jc w:val="center"/>
        <w:rPr>
          <w:ins w:id="53" w:author="Philip Jan" w:date="2023-07-28T19:17:00Z"/>
        </w:rPr>
      </w:pPr>
      <w:ins w:id="54" w:author="Philip Jan" w:date="2023-07-28T17:38:00Z">
        <w:r w:rsidRPr="001D4932">
          <w:rPr>
            <w:noProof/>
            <w:lang w:bidi="ar-SA"/>
          </w:rPr>
          <w:drawing>
            <wp:inline distT="0" distB="0" distL="0" distR="0" wp14:anchorId="4BF4D906" wp14:editId="7E6AEE73">
              <wp:extent cx="5991374" cy="2724150"/>
              <wp:effectExtent l="0" t="0" r="9525" b="0"/>
              <wp:docPr id="1175303718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5303718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5192" cy="27713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6BE192" w14:textId="77777777" w:rsidR="005C42E1" w:rsidRDefault="005C42E1" w:rsidP="009B343B">
      <w:pPr>
        <w:widowControl/>
        <w:jc w:val="both"/>
        <w:rPr>
          <w:ins w:id="55" w:author="Philip Jan" w:date="2023-07-28T19:42:00Z"/>
        </w:rPr>
      </w:pPr>
    </w:p>
    <w:p w14:paraId="2D1BC443" w14:textId="77777777" w:rsidR="00D16BE8" w:rsidRDefault="00D16BE8" w:rsidP="009B343B">
      <w:pPr>
        <w:widowControl/>
        <w:jc w:val="both"/>
      </w:pPr>
    </w:p>
    <w:p w14:paraId="7575A54C" w14:textId="50EB4CA9" w:rsidR="008A274E" w:rsidRDefault="002815CD" w:rsidP="00E002B7">
      <w:pPr>
        <w:widowControl/>
        <w:rPr>
          <w:noProof/>
        </w:rPr>
      </w:pPr>
      <w:r w:rsidRPr="00E002B7">
        <w:rPr>
          <w:rFonts w:ascii="標楷體" w:eastAsia="標楷體" w:hAnsi="標楷體"/>
        </w:rPr>
        <w:t xml:space="preserve">3.2 </w:t>
      </w:r>
      <w:r w:rsidRPr="00E002B7">
        <w:rPr>
          <w:rFonts w:ascii="標楷體" w:eastAsia="標楷體" w:hAnsi="標楷體" w:hint="eastAsia"/>
        </w:rPr>
        <w:t>新增功能</w:t>
      </w:r>
    </w:p>
    <w:p w14:paraId="78403E16" w14:textId="330C2B09" w:rsidR="005C42E1" w:rsidRDefault="005C42E1" w:rsidP="00234221">
      <w:pPr>
        <w:widowControl/>
        <w:jc w:val="center"/>
        <w:rPr>
          <w:ins w:id="56" w:author="Philip Jan" w:date="2023-07-28T19:42:00Z"/>
        </w:rPr>
      </w:pPr>
      <w:ins w:id="57" w:author="Philip Jan" w:date="2023-07-28T19:16:00Z">
        <w:r w:rsidRPr="005C42E1">
          <w:rPr>
            <w:noProof/>
            <w:lang w:bidi="ar-SA"/>
          </w:rPr>
          <w:lastRenderedPageBreak/>
          <w:drawing>
            <wp:inline distT="0" distB="0" distL="0" distR="0" wp14:anchorId="55A56765" wp14:editId="267CDF09">
              <wp:extent cx="5345430" cy="2425569"/>
              <wp:effectExtent l="0" t="0" r="7620" b="0"/>
              <wp:docPr id="373791199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3791199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5185" cy="2452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1FAE37" w14:textId="77777777" w:rsidR="00D16BE8" w:rsidRDefault="00D16BE8" w:rsidP="00234221">
      <w:pPr>
        <w:widowControl/>
        <w:jc w:val="center"/>
      </w:pPr>
    </w:p>
    <w:p w14:paraId="49706D4B" w14:textId="791DBACC" w:rsidR="008A274E" w:rsidRDefault="008A274E" w:rsidP="002815CD">
      <w:pPr>
        <w:widowControl/>
        <w:jc w:val="both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刪除功能</w:t>
      </w:r>
    </w:p>
    <w:p w14:paraId="6E270CF2" w14:textId="5E9F29CF" w:rsidR="008A274E" w:rsidRDefault="005C42E1" w:rsidP="005C42E1">
      <w:pPr>
        <w:widowControl/>
        <w:jc w:val="center"/>
        <w:rPr>
          <w:ins w:id="58" w:author="Philip Jan" w:date="2023-07-28T20:52:00Z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95CDE" wp14:editId="11ECD33E">
                <wp:simplePos x="0" y="0"/>
                <wp:positionH relativeFrom="column">
                  <wp:posOffset>5444490</wp:posOffset>
                </wp:positionH>
                <wp:positionV relativeFrom="paragraph">
                  <wp:posOffset>1464310</wp:posOffset>
                </wp:positionV>
                <wp:extent cx="603250" cy="311150"/>
                <wp:effectExtent l="0" t="0" r="25400" b="12700"/>
                <wp:wrapNone/>
                <wp:docPr id="2048518375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1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912B15" id="矩形: 圓角 4" o:spid="_x0000_s1026" style="position:absolute;margin-left:428.7pt;margin-top:115.3pt;width:47.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5C42E1">
        <w:rPr>
          <w:noProof/>
          <w:lang w:bidi="ar-SA"/>
        </w:rPr>
        <w:drawing>
          <wp:inline distT="0" distB="0" distL="0" distR="0" wp14:anchorId="273DF01F" wp14:editId="262C866E">
            <wp:extent cx="6012815" cy="2463800"/>
            <wp:effectExtent l="0" t="0" r="6985" b="0"/>
            <wp:docPr id="143033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401" cy="24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84A5" w14:textId="77777777" w:rsidR="005E0BB0" w:rsidRDefault="005E0BB0" w:rsidP="005C42E1">
      <w:pPr>
        <w:widowControl/>
        <w:jc w:val="center"/>
      </w:pPr>
    </w:p>
    <w:p w14:paraId="671888E5" w14:textId="17830AE1" w:rsidR="008A274E" w:rsidRPr="00E002B7" w:rsidRDefault="008A274E" w:rsidP="008A274E">
      <w:pPr>
        <w:widowControl/>
        <w:jc w:val="both"/>
        <w:rPr>
          <w:rFonts w:ascii="標楷體" w:eastAsia="標楷體" w:hAnsi="標楷體"/>
        </w:rPr>
      </w:pPr>
      <w:r w:rsidRPr="00E002B7">
        <w:rPr>
          <w:rFonts w:ascii="標楷體" w:eastAsia="標楷體" w:hAnsi="標楷體" w:hint="eastAsia"/>
        </w:rPr>
        <w:t>3</w:t>
      </w:r>
      <w:r w:rsidRPr="00E002B7">
        <w:rPr>
          <w:rFonts w:ascii="標楷體" w:eastAsia="標楷體" w:hAnsi="標楷體"/>
        </w:rPr>
        <w:t xml:space="preserve">.4 </w:t>
      </w:r>
      <w:r w:rsidRPr="00E002B7">
        <w:rPr>
          <w:rFonts w:ascii="標楷體" w:eastAsia="標楷體" w:hAnsi="標楷體" w:hint="eastAsia"/>
        </w:rPr>
        <w:t>修改功能</w:t>
      </w:r>
    </w:p>
    <w:p w14:paraId="4A270533" w14:textId="19BCF5C0" w:rsidR="008E332C" w:rsidRDefault="00234221" w:rsidP="00234221">
      <w:pPr>
        <w:widowControl/>
        <w:jc w:val="center"/>
      </w:pPr>
      <w:r w:rsidRPr="00234221">
        <w:rPr>
          <w:noProof/>
          <w:lang w:bidi="ar-SA"/>
        </w:rPr>
        <w:drawing>
          <wp:inline distT="0" distB="0" distL="0" distR="0" wp14:anchorId="012C7390" wp14:editId="58C7E176">
            <wp:extent cx="6120130" cy="2514600"/>
            <wp:effectExtent l="0" t="0" r="0" b="0"/>
            <wp:docPr id="1233640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0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C3" w:rsidRPr="00FC0AC3">
        <w:rPr>
          <w:rFonts w:ascii="Times New Roman" w:hAnsi="Times New Roman" w:cs="Times New Roman"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02074" wp14:editId="5F15BAB5">
                <wp:simplePos x="0" y="0"/>
                <wp:positionH relativeFrom="column">
                  <wp:posOffset>1070610</wp:posOffset>
                </wp:positionH>
                <wp:positionV relativeFrom="paragraph">
                  <wp:posOffset>163830</wp:posOffset>
                </wp:positionV>
                <wp:extent cx="617220" cy="480060"/>
                <wp:effectExtent l="0" t="0" r="1143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3CE9D4" id="矩形 8" o:spid="_x0000_s1026" style="position:absolute;margin-left:84.3pt;margin-top:12.9pt;width:48.6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647FD4DE" w14:textId="5CA298E6" w:rsidR="008E332C" w:rsidRPr="00FC0AC3" w:rsidRDefault="008E332C" w:rsidP="00455537">
      <w:pPr>
        <w:rPr>
          <w:rFonts w:ascii="Times New Roman" w:hAnsi="Times New Roman" w:cs="Times New Roman"/>
          <w:sz w:val="40"/>
          <w:szCs w:val="40"/>
        </w:rPr>
      </w:pPr>
    </w:p>
    <w:sectPr w:rsidR="008E332C" w:rsidRPr="00FC0AC3" w:rsidSect="00495456">
      <w:type w:val="continuous"/>
      <w:pgSz w:w="11906" w:h="16838"/>
      <w:pgMar w:top="1134" w:right="1134" w:bottom="1134" w:left="1134" w:header="851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F9FBD" w14:textId="77777777" w:rsidR="00D14C97" w:rsidRDefault="00D14C97" w:rsidP="008A274E">
      <w:r>
        <w:separator/>
      </w:r>
    </w:p>
  </w:endnote>
  <w:endnote w:type="continuationSeparator" w:id="0">
    <w:p w14:paraId="23F0D232" w14:textId="77777777" w:rsidR="00D14C97" w:rsidRDefault="00D14C97" w:rsidP="008A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B86B1" w14:textId="77777777" w:rsidR="00D14C97" w:rsidRDefault="00D14C97" w:rsidP="008A274E">
      <w:r>
        <w:separator/>
      </w:r>
    </w:p>
  </w:footnote>
  <w:footnote w:type="continuationSeparator" w:id="0">
    <w:p w14:paraId="6D0235D1" w14:textId="77777777" w:rsidR="00D14C97" w:rsidRDefault="00D14C97" w:rsidP="008A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FB7"/>
    <w:multiLevelType w:val="hybridMultilevel"/>
    <w:tmpl w:val="DB6C3F24"/>
    <w:lvl w:ilvl="0" w:tplc="0E86678A">
      <w:start w:val="1"/>
      <w:numFmt w:val="decimal"/>
      <w:lvlText w:val="(%1)"/>
      <w:lvlJc w:val="left"/>
      <w:pPr>
        <w:ind w:left="587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067" w:hanging="480"/>
      </w:pPr>
    </w:lvl>
    <w:lvl w:ilvl="2" w:tplc="FFFFFFFF" w:tentative="1">
      <w:start w:val="1"/>
      <w:numFmt w:val="lowerRoman"/>
      <w:lvlText w:val="%3."/>
      <w:lvlJc w:val="right"/>
      <w:pPr>
        <w:ind w:left="1547" w:hanging="480"/>
      </w:pPr>
    </w:lvl>
    <w:lvl w:ilvl="3" w:tplc="FFFFFFFF" w:tentative="1">
      <w:start w:val="1"/>
      <w:numFmt w:val="decimal"/>
      <w:lvlText w:val="%4."/>
      <w:lvlJc w:val="left"/>
      <w:pPr>
        <w:ind w:left="202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07" w:hanging="480"/>
      </w:pPr>
    </w:lvl>
    <w:lvl w:ilvl="5" w:tplc="FFFFFFFF" w:tentative="1">
      <w:start w:val="1"/>
      <w:numFmt w:val="lowerRoman"/>
      <w:lvlText w:val="%6."/>
      <w:lvlJc w:val="right"/>
      <w:pPr>
        <w:ind w:left="2987" w:hanging="480"/>
      </w:pPr>
    </w:lvl>
    <w:lvl w:ilvl="6" w:tplc="FFFFFFFF" w:tentative="1">
      <w:start w:val="1"/>
      <w:numFmt w:val="decimal"/>
      <w:lvlText w:val="%7."/>
      <w:lvlJc w:val="left"/>
      <w:pPr>
        <w:ind w:left="346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47" w:hanging="480"/>
      </w:pPr>
    </w:lvl>
    <w:lvl w:ilvl="8" w:tplc="FFFFFFFF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1">
    <w:nsid w:val="32A76785"/>
    <w:multiLevelType w:val="hybridMultilevel"/>
    <w:tmpl w:val="2DF44504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>
      <w:start w:val="1"/>
      <w:numFmt w:val="ideographTraditional"/>
      <w:lvlText w:val="%2、"/>
      <w:lvlJc w:val="left"/>
      <w:pPr>
        <w:ind w:left="1067" w:hanging="480"/>
      </w:pPr>
    </w:lvl>
    <w:lvl w:ilvl="2" w:tplc="0409001B">
      <w:start w:val="1"/>
      <w:numFmt w:val="lowerRoman"/>
      <w:lvlText w:val="%3."/>
      <w:lvlJc w:val="right"/>
      <w:pPr>
        <w:ind w:left="1547" w:hanging="480"/>
      </w:pPr>
    </w:lvl>
    <w:lvl w:ilvl="3" w:tplc="0409000F">
      <w:start w:val="1"/>
      <w:numFmt w:val="decimal"/>
      <w:lvlText w:val="%4."/>
      <w:lvlJc w:val="left"/>
      <w:pPr>
        <w:ind w:left="2027" w:hanging="480"/>
      </w:pPr>
    </w:lvl>
    <w:lvl w:ilvl="4" w:tplc="04090019">
      <w:start w:val="1"/>
      <w:numFmt w:val="ideographTraditional"/>
      <w:lvlText w:val="%5、"/>
      <w:lvlJc w:val="left"/>
      <w:pPr>
        <w:ind w:left="2507" w:hanging="480"/>
      </w:pPr>
    </w:lvl>
    <w:lvl w:ilvl="5" w:tplc="0409001B">
      <w:start w:val="1"/>
      <w:numFmt w:val="lowerRoman"/>
      <w:lvlText w:val="%6."/>
      <w:lvlJc w:val="right"/>
      <w:pPr>
        <w:ind w:left="2987" w:hanging="480"/>
      </w:pPr>
    </w:lvl>
    <w:lvl w:ilvl="6" w:tplc="0409000F">
      <w:start w:val="1"/>
      <w:numFmt w:val="decimal"/>
      <w:lvlText w:val="%7."/>
      <w:lvlJc w:val="left"/>
      <w:pPr>
        <w:ind w:left="3467" w:hanging="480"/>
      </w:pPr>
    </w:lvl>
    <w:lvl w:ilvl="7" w:tplc="04090019">
      <w:start w:val="1"/>
      <w:numFmt w:val="ideographTraditional"/>
      <w:lvlText w:val="%8、"/>
      <w:lvlJc w:val="left"/>
      <w:pPr>
        <w:ind w:left="3947" w:hanging="480"/>
      </w:pPr>
    </w:lvl>
    <w:lvl w:ilvl="8" w:tplc="0409001B">
      <w:start w:val="1"/>
      <w:numFmt w:val="lowerRoman"/>
      <w:lvlText w:val="%9."/>
      <w:lvlJc w:val="right"/>
      <w:pPr>
        <w:ind w:left="4427" w:hanging="480"/>
      </w:pPr>
    </w:lvl>
  </w:abstractNum>
  <w:abstractNum w:abstractNumId="2">
    <w:nsid w:val="4869397C"/>
    <w:multiLevelType w:val="hybridMultilevel"/>
    <w:tmpl w:val="7E9E047C"/>
    <w:lvl w:ilvl="0" w:tplc="0E86678A">
      <w:start w:val="1"/>
      <w:numFmt w:val="decimal"/>
      <w:lvlText w:val="(%1)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3">
    <w:nsid w:val="75C73628"/>
    <w:multiLevelType w:val="hybridMultilevel"/>
    <w:tmpl w:val="07B870B8"/>
    <w:lvl w:ilvl="0" w:tplc="E228CD9C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4">
    <w:nsid w:val="774A1DF3"/>
    <w:multiLevelType w:val="hybridMultilevel"/>
    <w:tmpl w:val="FCD4F4CA"/>
    <w:lvl w:ilvl="0" w:tplc="0409000F">
      <w:start w:val="1"/>
      <w:numFmt w:val="decimal"/>
      <w:lvlText w:val="%1."/>
      <w:lvlJc w:val="left"/>
      <w:pPr>
        <w:ind w:left="58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C55228"/>
    <w:multiLevelType w:val="hybridMultilevel"/>
    <w:tmpl w:val="2DF44504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Philip Jan">
    <w15:presenceInfo w15:providerId="Windows Live" w15:userId="e9abed61bdb5c2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7"/>
    <w:rsid w:val="00074F39"/>
    <w:rsid w:val="000858EF"/>
    <w:rsid w:val="000F21BA"/>
    <w:rsid w:val="00132DFA"/>
    <w:rsid w:val="00181AEB"/>
    <w:rsid w:val="001D4932"/>
    <w:rsid w:val="001E49D0"/>
    <w:rsid w:val="00234221"/>
    <w:rsid w:val="002815CD"/>
    <w:rsid w:val="00427A39"/>
    <w:rsid w:val="00455537"/>
    <w:rsid w:val="00495456"/>
    <w:rsid w:val="004A15D3"/>
    <w:rsid w:val="00512A8F"/>
    <w:rsid w:val="005A12E3"/>
    <w:rsid w:val="005C42E1"/>
    <w:rsid w:val="005D4A74"/>
    <w:rsid w:val="005E0BB0"/>
    <w:rsid w:val="00621EBB"/>
    <w:rsid w:val="00694E3E"/>
    <w:rsid w:val="0069697F"/>
    <w:rsid w:val="007742CE"/>
    <w:rsid w:val="007B0CE0"/>
    <w:rsid w:val="00810CC8"/>
    <w:rsid w:val="00882368"/>
    <w:rsid w:val="0089405E"/>
    <w:rsid w:val="008A274E"/>
    <w:rsid w:val="008D76A5"/>
    <w:rsid w:val="008E332C"/>
    <w:rsid w:val="008E5C61"/>
    <w:rsid w:val="008E7732"/>
    <w:rsid w:val="009951DC"/>
    <w:rsid w:val="009A422D"/>
    <w:rsid w:val="009B343B"/>
    <w:rsid w:val="009C00CE"/>
    <w:rsid w:val="00A641F7"/>
    <w:rsid w:val="00A71EB9"/>
    <w:rsid w:val="00AC7331"/>
    <w:rsid w:val="00B43E8F"/>
    <w:rsid w:val="00BD7F55"/>
    <w:rsid w:val="00BE39BB"/>
    <w:rsid w:val="00C24C45"/>
    <w:rsid w:val="00CB245F"/>
    <w:rsid w:val="00D14C97"/>
    <w:rsid w:val="00D16BE8"/>
    <w:rsid w:val="00D17DDE"/>
    <w:rsid w:val="00D26539"/>
    <w:rsid w:val="00DC0D69"/>
    <w:rsid w:val="00E002B7"/>
    <w:rsid w:val="00E16933"/>
    <w:rsid w:val="00E40DF2"/>
    <w:rsid w:val="00E46898"/>
    <w:rsid w:val="00E66B81"/>
    <w:rsid w:val="00F5457F"/>
    <w:rsid w:val="00F64B19"/>
    <w:rsid w:val="00FA7AC1"/>
    <w:rsid w:val="00FB29E4"/>
    <w:rsid w:val="00FC0AC3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B91"/>
  <w15:chartTrackingRefBased/>
  <w15:docId w15:val="{308E5104-0AD1-4415-AB11-A83DC90A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B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55537"/>
    <w:pPr>
      <w:autoSpaceDE w:val="0"/>
      <w:autoSpaceDN w:val="0"/>
      <w:adjustRightInd w:val="0"/>
    </w:pPr>
    <w:rPr>
      <w:rFonts w:ascii="標楷體" w:eastAsia="標楷體" w:hAnsi="Times New Roman" w:cs="標楷體"/>
      <w:b/>
      <w:bCs/>
      <w:kern w:val="0"/>
      <w:sz w:val="28"/>
      <w:lang w:bidi="ar-SA"/>
    </w:rPr>
  </w:style>
  <w:style w:type="character" w:customStyle="1" w:styleId="a4">
    <w:name w:val="本文 字元"/>
    <w:basedOn w:val="a0"/>
    <w:link w:val="a3"/>
    <w:uiPriority w:val="99"/>
    <w:rsid w:val="00455537"/>
    <w:rPr>
      <w:rFonts w:ascii="標楷體" w:eastAsia="標楷體" w:hAnsi="Times New Roman" w:cs="標楷體"/>
      <w:b/>
      <w:bCs/>
      <w:kern w:val="0"/>
      <w:sz w:val="28"/>
      <w:lang w:bidi="ar-SA"/>
    </w:rPr>
  </w:style>
  <w:style w:type="paragraph" w:customStyle="1" w:styleId="TableParagraph">
    <w:name w:val="Table Paragraph"/>
    <w:basedOn w:val="a"/>
    <w:uiPriority w:val="1"/>
    <w:qFormat/>
    <w:rsid w:val="00455537"/>
    <w:pPr>
      <w:autoSpaceDE w:val="0"/>
      <w:autoSpaceDN w:val="0"/>
      <w:adjustRightInd w:val="0"/>
    </w:pPr>
    <w:rPr>
      <w:rFonts w:ascii="標楷體" w:eastAsia="標楷體" w:hAnsi="Times New Roman" w:cs="標楷體"/>
      <w:kern w:val="0"/>
      <w:szCs w:val="24"/>
      <w:lang w:bidi="ar-SA"/>
    </w:rPr>
  </w:style>
  <w:style w:type="paragraph" w:styleId="a5">
    <w:name w:val="List Paragraph"/>
    <w:basedOn w:val="a"/>
    <w:uiPriority w:val="34"/>
    <w:qFormat/>
    <w:rsid w:val="008D76A5"/>
    <w:pPr>
      <w:ind w:leftChars="200" w:left="480"/>
    </w:pPr>
  </w:style>
  <w:style w:type="table" w:styleId="a6">
    <w:name w:val="Table Grid"/>
    <w:basedOn w:val="a1"/>
    <w:uiPriority w:val="39"/>
    <w:rsid w:val="00FB2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A274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首 字元"/>
    <w:basedOn w:val="a0"/>
    <w:link w:val="a7"/>
    <w:uiPriority w:val="99"/>
    <w:rsid w:val="008A274E"/>
    <w:rPr>
      <w:sz w:val="20"/>
      <w:szCs w:val="25"/>
    </w:rPr>
  </w:style>
  <w:style w:type="paragraph" w:styleId="a9">
    <w:name w:val="footer"/>
    <w:basedOn w:val="a"/>
    <w:link w:val="aa"/>
    <w:uiPriority w:val="99"/>
    <w:unhideWhenUsed/>
    <w:rsid w:val="008A274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a">
    <w:name w:val="頁尾 字元"/>
    <w:basedOn w:val="a0"/>
    <w:link w:val="a9"/>
    <w:uiPriority w:val="99"/>
    <w:rsid w:val="008A274E"/>
    <w:rPr>
      <w:sz w:val="20"/>
      <w:szCs w:val="25"/>
    </w:rPr>
  </w:style>
  <w:style w:type="paragraph" w:styleId="ab">
    <w:name w:val="Revision"/>
    <w:hidden/>
    <w:uiPriority w:val="99"/>
    <w:semiHidden/>
    <w:rsid w:val="001D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dc:description/>
  <cp:lastModifiedBy>user</cp:lastModifiedBy>
  <cp:revision>27</cp:revision>
  <dcterms:created xsi:type="dcterms:W3CDTF">2022-11-28T06:52:00Z</dcterms:created>
  <dcterms:modified xsi:type="dcterms:W3CDTF">2024-12-20T01:19:00Z</dcterms:modified>
</cp:coreProperties>
</file>