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14A0" w14:textId="20456ACA" w:rsidR="00455537" w:rsidRPr="009172E1" w:rsidRDefault="009172E1" w:rsidP="009172E1">
      <w:pPr>
        <w:pStyle w:val="a3"/>
        <w:kinsoku w:val="0"/>
        <w:overflowPunct w:val="0"/>
        <w:spacing w:line="480" w:lineRule="exact"/>
        <w:jc w:val="center"/>
        <w:rPr>
          <w:rFonts w:hAnsi="標楷體" w:cs="Times New Roman"/>
          <w:bCs w:val="0"/>
          <w:sz w:val="32"/>
          <w:szCs w:val="20"/>
        </w:rPr>
      </w:pPr>
      <w:r w:rsidRPr="009172E1">
        <w:rPr>
          <w:rFonts w:hAnsi="標楷體" w:cs="Times New Roman" w:hint="eastAsia"/>
          <w:bCs w:val="0"/>
          <w:sz w:val="32"/>
          <w:szCs w:val="20"/>
        </w:rPr>
        <w:t>「</w:t>
      </w:r>
      <w:r w:rsidR="003E247E">
        <w:rPr>
          <w:rFonts w:hAnsi="標楷體" w:cs="Times New Roman" w:hint="eastAsia"/>
          <w:bCs w:val="0"/>
          <w:sz w:val="32"/>
          <w:szCs w:val="20"/>
        </w:rPr>
        <w:t>跨平台網站設置與應用</w:t>
      </w:r>
      <w:r w:rsidRPr="009172E1">
        <w:rPr>
          <w:rFonts w:hAnsi="標楷體" w:cs="Times New Roman" w:hint="eastAsia"/>
          <w:bCs w:val="0"/>
          <w:sz w:val="32"/>
          <w:szCs w:val="20"/>
        </w:rPr>
        <w:t>班」</w:t>
      </w:r>
    </w:p>
    <w:p w14:paraId="0949308B" w14:textId="338FD4AF" w:rsidR="00455537" w:rsidRPr="009172E1" w:rsidRDefault="009172E1" w:rsidP="009172E1">
      <w:pPr>
        <w:spacing w:line="480" w:lineRule="exact"/>
        <w:jc w:val="center"/>
        <w:rPr>
          <w:rFonts w:ascii="標楷體" w:eastAsia="標楷體" w:hAnsi="標楷體"/>
          <w:b/>
          <w:sz w:val="32"/>
        </w:rPr>
      </w:pPr>
      <w:r w:rsidRPr="009172E1">
        <w:rPr>
          <w:rFonts w:ascii="標楷體" w:eastAsia="標楷體" w:hAnsi="標楷體" w:hint="eastAsia"/>
          <w:b/>
          <w:sz w:val="32"/>
        </w:rPr>
        <w:t>術科實務操作評分表（一）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838"/>
        <w:gridCol w:w="1455"/>
        <w:gridCol w:w="14"/>
        <w:gridCol w:w="2307"/>
        <w:gridCol w:w="222"/>
        <w:gridCol w:w="1958"/>
        <w:gridCol w:w="129"/>
        <w:gridCol w:w="216"/>
        <w:gridCol w:w="841"/>
        <w:gridCol w:w="1381"/>
      </w:tblGrid>
      <w:tr w:rsidR="00455537" w14:paraId="39BE84F0" w14:textId="77777777" w:rsidTr="00D96697">
        <w:trPr>
          <w:trHeight w:val="567"/>
        </w:trPr>
        <w:tc>
          <w:tcPr>
            <w:tcW w:w="2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56D44D2" w14:textId="77777777" w:rsidR="00455537" w:rsidRDefault="00455537" w:rsidP="00F40B85">
            <w:pPr>
              <w:pStyle w:val="TableParagraph"/>
              <w:kinsoku w:val="0"/>
              <w:overflowPunct w:val="0"/>
              <w:spacing w:before="50"/>
              <w:ind w:left="329" w:right="318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課程</w:t>
            </w:r>
            <w:r>
              <w:rPr>
                <w:rFonts w:ascii="Times New Roman" w:cs="Times New Roman"/>
                <w:b/>
                <w:bCs/>
                <w:kern w:val="2"/>
                <w:lang w:bidi="th-TH"/>
              </w:rPr>
              <w:t>(</w:t>
            </w:r>
            <w:r>
              <w:rPr>
                <w:rFonts w:hint="eastAsia"/>
                <w:b/>
                <w:bCs/>
                <w:kern w:val="2"/>
                <w:lang w:bidi="th-TH"/>
              </w:rPr>
              <w:t>單元</w:t>
            </w:r>
            <w:r>
              <w:rPr>
                <w:rFonts w:ascii="Times New Roman" w:cs="Times New Roman"/>
                <w:b/>
                <w:bCs/>
                <w:kern w:val="2"/>
                <w:lang w:bidi="th-TH"/>
              </w:rPr>
              <w:t>)</w:t>
            </w:r>
            <w:r>
              <w:rPr>
                <w:rFonts w:hint="eastAsia"/>
                <w:b/>
                <w:bCs/>
                <w:kern w:val="2"/>
                <w:lang w:bidi="th-TH"/>
              </w:rPr>
              <w:t>名稱</w:t>
            </w:r>
          </w:p>
        </w:tc>
        <w:tc>
          <w:tcPr>
            <w:tcW w:w="2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5D7D3" w14:textId="47A656D4" w:rsidR="00455537" w:rsidRDefault="004E2837" w:rsidP="00D96697">
            <w:pPr>
              <w:pStyle w:val="TableParagraph"/>
              <w:kinsoku w:val="0"/>
              <w:overflowPunct w:val="0"/>
              <w:spacing w:before="38"/>
              <w:ind w:left="5"/>
              <w:jc w:val="center"/>
              <w:rPr>
                <w:kern w:val="2"/>
                <w:lang w:bidi="th-TH"/>
              </w:rPr>
            </w:pPr>
            <w:r w:rsidRPr="00087624">
              <w:rPr>
                <w:rFonts w:ascii="Times New Roman" w:cs="Times New Roman"/>
              </w:rPr>
              <w:t>PHP &amp; MySQL</w:t>
            </w:r>
            <w:r w:rsidRPr="00087624">
              <w:rPr>
                <w:rFonts w:ascii="Times New Roman" w:cs="Times New Roman"/>
              </w:rPr>
              <w:t>程式設計</w:t>
            </w:r>
          </w:p>
        </w:tc>
        <w:tc>
          <w:tcPr>
            <w:tcW w:w="2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1658195" w14:textId="72936CA0" w:rsidR="00455537" w:rsidRDefault="00B1556D" w:rsidP="00D96697">
            <w:pPr>
              <w:pStyle w:val="TableParagraph"/>
              <w:kinsoku w:val="0"/>
              <w:overflowPunct w:val="0"/>
              <w:spacing w:before="38"/>
              <w:jc w:val="center"/>
              <w:rPr>
                <w:b/>
                <w:bCs/>
                <w:kern w:val="2"/>
                <w:lang w:bidi="th-TH"/>
              </w:rPr>
            </w:pPr>
            <w:r w:rsidRPr="00B1556D">
              <w:rPr>
                <w:rFonts w:hint="eastAsia"/>
                <w:b/>
                <w:bCs/>
                <w:kern w:val="2"/>
                <w:lang w:bidi="th-TH"/>
              </w:rPr>
              <w:t>評量人員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9195A" w14:textId="08A68137" w:rsidR="00455537" w:rsidRDefault="00455537" w:rsidP="00D96697">
            <w:pPr>
              <w:pStyle w:val="TableParagraph"/>
              <w:kinsoku w:val="0"/>
              <w:overflowPunct w:val="0"/>
              <w:spacing w:before="38"/>
              <w:ind w:left="698"/>
              <w:rPr>
                <w:kern w:val="2"/>
                <w:lang w:bidi="th-TH"/>
              </w:rPr>
            </w:pPr>
          </w:p>
        </w:tc>
      </w:tr>
      <w:tr w:rsidR="00455537" w14:paraId="766866DB" w14:textId="77777777" w:rsidTr="00D96697">
        <w:trPr>
          <w:trHeight w:val="567"/>
        </w:trPr>
        <w:tc>
          <w:tcPr>
            <w:tcW w:w="2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5CFEACC0" w14:textId="77777777" w:rsidR="00455537" w:rsidRDefault="00455537" w:rsidP="00F40B85">
            <w:pPr>
              <w:pStyle w:val="TableParagraph"/>
              <w:kinsoku w:val="0"/>
              <w:overflowPunct w:val="0"/>
              <w:spacing w:before="50"/>
              <w:ind w:left="329" w:right="318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測驗日期</w:t>
            </w:r>
          </w:p>
        </w:tc>
        <w:tc>
          <w:tcPr>
            <w:tcW w:w="2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6191E" w14:textId="017129BF" w:rsidR="00455537" w:rsidRPr="007C0F42" w:rsidRDefault="007C0F42" w:rsidP="007C0F42">
            <w:pPr>
              <w:pStyle w:val="TableParagraph"/>
              <w:kinsoku w:val="0"/>
              <w:overflowPunct w:val="0"/>
              <w:spacing w:beforeLines="20" w:before="72"/>
              <w:jc w:val="center"/>
              <w:rPr>
                <w:rFonts w:ascii="Times New Roman" w:eastAsiaTheme="minorEastAsia" w:cs="Times New Roman"/>
                <w:kern w:val="2"/>
                <w:lang w:bidi="th-TH"/>
              </w:rPr>
            </w:pPr>
            <w:r w:rsidRPr="007C0F42">
              <w:rPr>
                <w:rFonts w:ascii="Times New Roman" w:cs="Times New Roman" w:hint="eastAsia"/>
                <w:szCs w:val="28"/>
              </w:rPr>
              <w:t>年</w:t>
            </w:r>
            <w:r w:rsidRPr="007C0F42">
              <w:rPr>
                <w:rFonts w:ascii="Times New Roman" w:cs="Times New Roman"/>
                <w:szCs w:val="28"/>
              </w:rPr>
              <w:t xml:space="preserve">   </w:t>
            </w:r>
            <w:r w:rsidRPr="007C0F42">
              <w:rPr>
                <w:rFonts w:ascii="Times New Roman" w:cs="Times New Roman" w:hint="eastAsia"/>
                <w:szCs w:val="28"/>
              </w:rPr>
              <w:t>月</w:t>
            </w:r>
            <w:r w:rsidRPr="007C0F42">
              <w:rPr>
                <w:rFonts w:ascii="Times New Roman" w:cs="Times New Roman"/>
                <w:szCs w:val="28"/>
              </w:rPr>
              <w:t xml:space="preserve">   </w:t>
            </w:r>
            <w:r w:rsidRPr="007C0F42">
              <w:rPr>
                <w:rFonts w:ascii="Times New Roman" w:cs="Times New Roman" w:hint="eastAsia"/>
                <w:szCs w:val="28"/>
              </w:rPr>
              <w:t>日</w:t>
            </w:r>
          </w:p>
        </w:tc>
        <w:tc>
          <w:tcPr>
            <w:tcW w:w="2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036E65CD" w14:textId="670F3C43" w:rsidR="00455537" w:rsidRDefault="00B1556D" w:rsidP="00D96697">
            <w:pPr>
              <w:pStyle w:val="TableParagraph"/>
              <w:kinsoku w:val="0"/>
              <w:overflowPunct w:val="0"/>
              <w:spacing w:before="38"/>
              <w:jc w:val="center"/>
              <w:rPr>
                <w:b/>
                <w:bCs/>
                <w:kern w:val="2"/>
                <w:lang w:bidi="th-TH"/>
              </w:rPr>
            </w:pPr>
            <w:r w:rsidRPr="00B1556D">
              <w:rPr>
                <w:rFonts w:hint="eastAsia"/>
                <w:b/>
                <w:bCs/>
                <w:kern w:val="2"/>
                <w:lang w:bidi="th-TH"/>
              </w:rPr>
              <w:t>評量人員簽章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40B0B" w14:textId="77777777" w:rsidR="00455537" w:rsidRDefault="00455537" w:rsidP="00D96697">
            <w:pPr>
              <w:pStyle w:val="TableParagraph"/>
              <w:kinsoku w:val="0"/>
              <w:overflowPunct w:val="0"/>
              <w:jc w:val="center"/>
              <w:rPr>
                <w:rFonts w:ascii="Times New Roman" w:eastAsiaTheme="minorEastAsia" w:cs="Times New Roman"/>
                <w:kern w:val="2"/>
                <w:lang w:bidi="th-TH"/>
              </w:rPr>
            </w:pPr>
          </w:p>
        </w:tc>
      </w:tr>
      <w:tr w:rsidR="00455537" w14:paraId="4B7D4735" w14:textId="77777777" w:rsidTr="00D96697">
        <w:trPr>
          <w:trHeight w:val="567"/>
        </w:trPr>
        <w:tc>
          <w:tcPr>
            <w:tcW w:w="2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E3ED2CD" w14:textId="2E5C054C" w:rsidR="00455537" w:rsidRDefault="00042C18" w:rsidP="00D96697">
            <w:pPr>
              <w:pStyle w:val="TableParagraph"/>
              <w:kinsoku w:val="0"/>
              <w:overflowPunct w:val="0"/>
              <w:spacing w:before="40"/>
              <w:ind w:left="327" w:right="318"/>
              <w:jc w:val="center"/>
              <w:rPr>
                <w:b/>
                <w:bCs/>
                <w:kern w:val="2"/>
                <w:lang w:bidi="th-TH"/>
              </w:rPr>
            </w:pPr>
            <w:r w:rsidRPr="00042C18">
              <w:rPr>
                <w:rFonts w:hint="eastAsia"/>
                <w:b/>
                <w:bCs/>
                <w:kern w:val="2"/>
                <w:lang w:bidi="th-TH"/>
              </w:rPr>
              <w:t>學員</w:t>
            </w:r>
            <w:r w:rsidR="003E247E">
              <w:rPr>
                <w:rFonts w:hint="eastAsia"/>
                <w:b/>
                <w:bCs/>
                <w:kern w:val="2"/>
                <w:lang w:bidi="th-TH"/>
              </w:rPr>
              <w:t>座號/</w:t>
            </w:r>
            <w:r w:rsidRPr="00042C18">
              <w:rPr>
                <w:rFonts w:hint="eastAsia"/>
                <w:b/>
                <w:bCs/>
                <w:kern w:val="2"/>
                <w:lang w:bidi="th-TH"/>
              </w:rPr>
              <w:t>姓名</w:t>
            </w:r>
          </w:p>
        </w:tc>
        <w:tc>
          <w:tcPr>
            <w:tcW w:w="2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9C408" w14:textId="51FEDE38" w:rsidR="00455537" w:rsidRDefault="00455537" w:rsidP="00D96697">
            <w:pPr>
              <w:pStyle w:val="TableParagraph"/>
              <w:tabs>
                <w:tab w:val="left" w:pos="608"/>
                <w:tab w:val="left" w:pos="1047"/>
              </w:tabs>
              <w:kinsoku w:val="0"/>
              <w:overflowPunct w:val="0"/>
              <w:spacing w:before="38"/>
              <w:ind w:left="8"/>
              <w:jc w:val="center"/>
              <w:rPr>
                <w:kern w:val="2"/>
                <w:lang w:bidi="th-TH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3C5264A3" w14:textId="5B6E9F56" w:rsidR="00455537" w:rsidRDefault="00042C18" w:rsidP="00D96697">
            <w:pPr>
              <w:pStyle w:val="TableParagraph"/>
              <w:kinsoku w:val="0"/>
              <w:overflowPunct w:val="0"/>
              <w:spacing w:before="38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得分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9343" w14:textId="77777777" w:rsidR="00455537" w:rsidRDefault="00455537" w:rsidP="00D96697">
            <w:pPr>
              <w:pStyle w:val="TableParagraph"/>
              <w:kinsoku w:val="0"/>
              <w:overflowPunct w:val="0"/>
              <w:jc w:val="center"/>
              <w:rPr>
                <w:rFonts w:ascii="Times New Roman" w:eastAsiaTheme="minorEastAsia" w:cs="Times New Roman"/>
                <w:kern w:val="2"/>
                <w:lang w:bidi="th-TH"/>
              </w:rPr>
            </w:pPr>
          </w:p>
        </w:tc>
      </w:tr>
      <w:tr w:rsidR="00455537" w14:paraId="227908C1" w14:textId="77777777" w:rsidTr="007031A0">
        <w:trPr>
          <w:trHeight w:val="680"/>
        </w:trPr>
        <w:tc>
          <w:tcPr>
            <w:tcW w:w="2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20219C3D" w14:textId="77777777" w:rsidR="00455537" w:rsidRDefault="00455537">
            <w:pPr>
              <w:pStyle w:val="TableParagraph"/>
              <w:kinsoku w:val="0"/>
              <w:overflowPunct w:val="0"/>
              <w:jc w:val="center"/>
              <w:rPr>
                <w:b/>
                <w:bCs/>
                <w:kern w:val="2"/>
                <w:lang w:bidi="th-TH"/>
              </w:rPr>
            </w:pPr>
            <w:r>
              <w:rPr>
                <w:rFonts w:hint="eastAsia"/>
                <w:b/>
                <w:bCs/>
                <w:kern w:val="2"/>
                <w:lang w:bidi="th-TH"/>
              </w:rPr>
              <w:t>評分標準</w:t>
            </w:r>
          </w:p>
        </w:tc>
        <w:tc>
          <w:tcPr>
            <w:tcW w:w="70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7B52B" w14:textId="52C2CF64" w:rsidR="00750887" w:rsidRPr="005F242F" w:rsidRDefault="00750887" w:rsidP="00750887">
            <w:pPr>
              <w:widowControl/>
              <w:numPr>
                <w:ilvl w:val="0"/>
                <w:numId w:val="6"/>
              </w:numPr>
              <w:kinsoku w:val="0"/>
              <w:overflowPunct w:val="0"/>
              <w:autoSpaceDE w:val="0"/>
              <w:autoSpaceDN w:val="0"/>
              <w:adjustRightInd w:val="0"/>
              <w:spacing w:before="38"/>
              <w:jc w:val="both"/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</w:pP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本測驗時間為</w:t>
            </w:r>
            <w:r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小時，總成績為</w:t>
            </w:r>
            <w:r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100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分，共計</w:t>
            </w:r>
            <w:r w:rsidR="005F242F"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3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大題，第</w:t>
            </w:r>
            <w:r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1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</w:t>
            </w:r>
            <w:r w:rsidR="005F242F"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</w:t>
            </w:r>
            <w:r w:rsidR="005A4BA5"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0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分，第</w:t>
            </w:r>
            <w:r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</w:t>
            </w:r>
            <w:r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20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分，第</w:t>
            </w:r>
            <w:r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3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大題</w:t>
            </w:r>
            <w:r w:rsidR="005F242F"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6</w:t>
            </w:r>
            <w:r w:rsidRPr="005F242F">
              <w:rPr>
                <w:rFonts w:ascii="Times New Roman" w:eastAsia="標楷體" w:hAnsi="標楷體" w:cs="Times New Roman"/>
                <w:color w:val="000000" w:themeColor="text1"/>
                <w:spacing w:val="-9"/>
                <w:szCs w:val="24"/>
                <w:lang w:val="zh-TW"/>
              </w:rPr>
              <w:t>0</w:t>
            </w:r>
            <w:r w:rsidRPr="005F242F">
              <w:rPr>
                <w:rFonts w:ascii="Times New Roman" w:eastAsia="標楷體" w:hAnsi="標楷體" w:cs="Times New Roman" w:hint="eastAsia"/>
                <w:color w:val="000000" w:themeColor="text1"/>
                <w:spacing w:val="-9"/>
                <w:szCs w:val="24"/>
                <w:lang w:val="zh-TW"/>
              </w:rPr>
              <w:t>分。</w:t>
            </w:r>
          </w:p>
          <w:p w14:paraId="44739DC9" w14:textId="1D3E05B8" w:rsidR="00455537" w:rsidRPr="00607EDE" w:rsidRDefault="00750887" w:rsidP="00750887">
            <w:pPr>
              <w:pStyle w:val="TableParagraph"/>
              <w:numPr>
                <w:ilvl w:val="0"/>
                <w:numId w:val="6"/>
              </w:numPr>
              <w:kinsoku w:val="0"/>
              <w:overflowPunct w:val="0"/>
              <w:spacing w:before="38"/>
              <w:jc w:val="both"/>
              <w:rPr>
                <w:rFonts w:ascii="Times New Roman" w:hAnsi="標楷體" w:cs="Times New Roman"/>
                <w:spacing w:val="-9"/>
                <w:lang w:val="zh-TW" w:bidi="th-TH"/>
              </w:rPr>
            </w:pPr>
            <w:r w:rsidRPr="005F242F">
              <w:rPr>
                <w:rFonts w:ascii="Times New Roman" w:hAnsi="標楷體" w:cs="Times New Roman" w:hint="eastAsia"/>
                <w:color w:val="000000" w:themeColor="text1"/>
                <w:spacing w:val="-9"/>
                <w:lang w:val="zh-TW"/>
              </w:rPr>
              <w:t>總扣分累計超過</w:t>
            </w:r>
            <w:r w:rsidRPr="005F242F">
              <w:rPr>
                <w:rFonts w:ascii="Times New Roman" w:hAnsi="標楷體" w:cs="Times New Roman"/>
                <w:color w:val="000000" w:themeColor="text1"/>
                <w:spacing w:val="-9"/>
                <w:lang w:val="zh-TW"/>
              </w:rPr>
              <w:t xml:space="preserve"> 40</w:t>
            </w:r>
            <w:r w:rsidRPr="005F242F">
              <w:rPr>
                <w:rFonts w:ascii="Times New Roman" w:hAnsi="標楷體" w:cs="Times New Roman" w:hint="eastAsia"/>
                <w:color w:val="000000" w:themeColor="text1"/>
                <w:spacing w:val="-9"/>
                <w:lang w:val="zh-TW"/>
              </w:rPr>
              <w:t>分者，即為不及格，且需參加補考測驗，並得完成測驗標準始為通過。</w:t>
            </w:r>
          </w:p>
        </w:tc>
      </w:tr>
      <w:tr w:rsidR="00455537" w14:paraId="35F254C2" w14:textId="77777777" w:rsidTr="008615A1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436"/>
        </w:trPr>
        <w:tc>
          <w:tcPr>
            <w:tcW w:w="8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B5FC10" w14:textId="77777777" w:rsidR="00455537" w:rsidRDefault="00455537" w:rsidP="008615A1">
            <w:pPr>
              <w:pStyle w:val="TableParagraph"/>
              <w:kinsoku w:val="0"/>
              <w:overflowPunct w:val="0"/>
              <w:spacing w:before="50"/>
              <w:ind w:left="17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項目</w:t>
            </w: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93CE33" w14:textId="77777777" w:rsidR="00455537" w:rsidRDefault="00455537" w:rsidP="008615A1">
            <w:pPr>
              <w:pStyle w:val="TableParagraph"/>
              <w:kinsoku w:val="0"/>
              <w:overflowPunct w:val="0"/>
              <w:spacing w:before="50"/>
              <w:ind w:left="2475" w:right="246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扣分標準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5A52F1" w14:textId="77777777" w:rsidR="00455537" w:rsidRDefault="00455537" w:rsidP="008615A1">
            <w:pPr>
              <w:pStyle w:val="TableParagraph"/>
              <w:kinsoku w:val="0"/>
              <w:overflowPunct w:val="0"/>
              <w:spacing w:before="50"/>
              <w:ind w:left="331" w:right="32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2CCE47" w14:textId="77777777" w:rsidR="00455537" w:rsidRDefault="00455537" w:rsidP="008615A1">
            <w:pPr>
              <w:pStyle w:val="TableParagraph"/>
              <w:kinsoku w:val="0"/>
              <w:overflowPunct w:val="0"/>
              <w:spacing w:before="50"/>
              <w:ind w:left="38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扣分</w:t>
            </w:r>
          </w:p>
        </w:tc>
      </w:tr>
      <w:tr w:rsidR="00455537" w14:paraId="5CB12E19" w14:textId="77777777" w:rsidTr="008615A1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AE982" w14:textId="3FA76392" w:rsidR="00F469C3" w:rsidRPr="00A017E9" w:rsidRDefault="00F469C3" w:rsidP="005F242F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  <w:r w:rsidRPr="00A017E9">
              <w:rPr>
                <w:rFonts w:hint="eastAsia"/>
                <w:color w:val="000000" w:themeColor="text1"/>
              </w:rPr>
              <w:t>基</w:t>
            </w:r>
            <w:r w:rsidR="00D512E2" w:rsidRPr="00A017E9">
              <w:rPr>
                <w:rFonts w:hint="eastAsia"/>
                <w:color w:val="000000" w:themeColor="text1"/>
              </w:rPr>
              <w:t>礎</w:t>
            </w: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0ED3" w14:textId="48CA14BA" w:rsidR="00455537" w:rsidRPr="00A017E9" w:rsidRDefault="005F242F" w:rsidP="005F242F">
            <w:pPr>
              <w:pStyle w:val="TableParagraph"/>
              <w:numPr>
                <w:ilvl w:val="0"/>
                <w:numId w:val="9"/>
              </w:numPr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使用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h</w:t>
            </w:r>
            <w:r w:rsidRPr="00A017E9">
              <w:rPr>
                <w:rFonts w:ascii="Times New Roman" w:cs="Times New Roman"/>
                <w:color w:val="000000" w:themeColor="text1"/>
              </w:rPr>
              <w:t>mtl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表單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標籤，讓使用者輸入資料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，資料傳送至後端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並接收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，表單無法完成者扣</w:t>
            </w:r>
            <w:r w:rsidR="009E01CE" w:rsidRPr="00A017E9">
              <w:rPr>
                <w:rFonts w:ascii="Times New Roman" w:cs="Times New Roman" w:hint="eastAsia"/>
                <w:color w:val="000000" w:themeColor="text1"/>
              </w:rPr>
              <w:t>5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分，後端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接收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沒完成者扣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5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分。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6C07" w14:textId="7D778B43" w:rsidR="00455537" w:rsidRPr="00A017E9" w:rsidRDefault="00794648" w:rsidP="00F63D91">
            <w:pPr>
              <w:pStyle w:val="TableParagraph"/>
              <w:kinsoku w:val="0"/>
              <w:overflowPunct w:val="0"/>
              <w:spacing w:before="40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="00F63D91"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04F0" w14:textId="77777777" w:rsidR="00455537" w:rsidRPr="00A017E9" w:rsidRDefault="00455537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455537" w14:paraId="03B00731" w14:textId="77777777" w:rsidTr="008615A1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44256CB" w14:textId="77777777" w:rsidR="00455537" w:rsidRPr="00A017E9" w:rsidRDefault="00455537" w:rsidP="008615A1">
            <w:pPr>
              <w:pStyle w:val="a3"/>
              <w:kinsoku w:val="0"/>
              <w:overflowPunct w:val="0"/>
              <w:spacing w:before="11"/>
              <w:rPr>
                <w:rFonts w:ascii="Times New Roman" w:eastAsiaTheme="minorEastAsia" w:cs="Times New Roman"/>
                <w:b w:val="0"/>
                <w:bCs w:val="0"/>
                <w:color w:val="000000" w:themeColor="text1"/>
                <w:sz w:val="2"/>
                <w:szCs w:val="2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57D4" w14:textId="5DA0D400" w:rsidR="00455537" w:rsidRPr="00A017E9" w:rsidRDefault="00AC5CF0" w:rsidP="00AC5CF0">
            <w:pPr>
              <w:pStyle w:val="TableParagraph"/>
              <w:kinsoku w:val="0"/>
              <w:overflowPunct w:val="0"/>
              <w:spacing w:before="14" w:line="328" w:lineRule="exact"/>
              <w:ind w:left="107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 xml:space="preserve">2. </w:t>
            </w:r>
            <w:r w:rsidRPr="00A017E9">
              <w:rPr>
                <w:rFonts w:ascii="Times New Roman" w:cs="Times New Roman"/>
                <w:color w:val="000000" w:themeColor="text1"/>
              </w:rPr>
              <w:t xml:space="preserve"> </w:t>
            </w:r>
            <w:r w:rsidR="005F242F" w:rsidRPr="00A017E9">
              <w:rPr>
                <w:rFonts w:ascii="Times New Roman" w:cs="Times New Roman" w:hint="eastAsia"/>
                <w:color w:val="000000" w:themeColor="text1"/>
              </w:rPr>
              <w:t>使用</w:t>
            </w:r>
            <w:r w:rsidR="005F242F" w:rsidRPr="00A017E9">
              <w:rPr>
                <w:rFonts w:ascii="Times New Roman" w:cs="Times New Roman" w:hint="eastAsia"/>
                <w:color w:val="000000" w:themeColor="text1"/>
              </w:rPr>
              <w:t>i</w:t>
            </w:r>
            <w:r w:rsidR="005F242F" w:rsidRPr="00A017E9">
              <w:rPr>
                <w:rFonts w:ascii="Times New Roman" w:cs="Times New Roman"/>
                <w:color w:val="000000" w:themeColor="text1"/>
              </w:rPr>
              <w:t>f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語法</w:t>
            </w:r>
            <w:r w:rsidR="005F242F" w:rsidRPr="00A017E9">
              <w:rPr>
                <w:rFonts w:ascii="Times New Roman" w:cs="Times New Roman" w:hint="eastAsia"/>
                <w:color w:val="000000" w:themeColor="text1"/>
              </w:rPr>
              <w:t>不正確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者扣</w:t>
            </w:r>
            <w:r w:rsidR="009E01CE" w:rsidRPr="00A017E9">
              <w:rPr>
                <w:rFonts w:ascii="Times New Roman" w:cs="Times New Roman" w:hint="eastAsia"/>
                <w:color w:val="000000" w:themeColor="text1"/>
              </w:rPr>
              <w:t>5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分，條件不正確</w:t>
            </w:r>
            <w:r w:rsidR="009E01CE" w:rsidRPr="00A017E9">
              <w:rPr>
                <w:rFonts w:ascii="Times New Roman" w:cs="Times New Roman" w:hint="eastAsia"/>
                <w:color w:val="000000" w:themeColor="text1"/>
              </w:rPr>
              <w:t>者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扣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5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2EB0" w14:textId="117D1E31" w:rsidR="00455537" w:rsidRPr="00A017E9" w:rsidRDefault="00794648" w:rsidP="008615A1">
            <w:pPr>
              <w:pStyle w:val="TableParagraph"/>
              <w:kinsoku w:val="0"/>
              <w:overflowPunct w:val="0"/>
              <w:spacing w:before="42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="00F63D91"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0B7F" w14:textId="77777777" w:rsidR="00455537" w:rsidRPr="00A017E9" w:rsidRDefault="00455537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794648" w14:paraId="15816401" w14:textId="77777777" w:rsidTr="002F3BD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 w:val="restart"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14:paraId="2333F9F3" w14:textId="77777777" w:rsidR="00794648" w:rsidRPr="00A017E9" w:rsidRDefault="00794648" w:rsidP="00AC5CF0">
            <w:pPr>
              <w:pStyle w:val="a3"/>
              <w:kinsoku w:val="0"/>
              <w:overflowPunct w:val="0"/>
              <w:spacing w:before="11"/>
              <w:jc w:val="center"/>
              <w:rPr>
                <w:rFonts w:ascii="Times New Roman" w:eastAsiaTheme="minorEastAsia" w:cs="Times New Roman"/>
                <w:b w:val="0"/>
                <w:bCs w:val="0"/>
                <w:color w:val="000000" w:themeColor="text1"/>
                <w:sz w:val="2"/>
                <w:szCs w:val="2"/>
              </w:rPr>
            </w:pPr>
          </w:p>
          <w:p w14:paraId="36228764" w14:textId="77777777" w:rsidR="00AC5CF0" w:rsidRPr="00A017E9" w:rsidRDefault="00AC5CF0" w:rsidP="00AC5CF0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  <w:r w:rsidRPr="00A017E9">
              <w:rPr>
                <w:rFonts w:hint="eastAsia"/>
                <w:color w:val="000000" w:themeColor="text1"/>
              </w:rPr>
              <w:t>資料庫操作</w:t>
            </w:r>
          </w:p>
          <w:p w14:paraId="37F98DEA" w14:textId="7B89FA93" w:rsidR="005E7672" w:rsidRPr="00A017E9" w:rsidRDefault="005E7672" w:rsidP="00AC5CF0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CF3" w14:textId="174C71BC" w:rsidR="00794648" w:rsidRPr="00A017E9" w:rsidRDefault="00AC5CF0" w:rsidP="00AC5CF0">
            <w:pPr>
              <w:pStyle w:val="TableParagraph"/>
              <w:numPr>
                <w:ilvl w:val="0"/>
                <w:numId w:val="10"/>
              </w:numPr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請建立資料庫及資料表，資料庫名稱不正確者扣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3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分，資料表不正確者扣</w:t>
            </w:r>
            <w:r w:rsidRPr="00A017E9">
              <w:rPr>
                <w:rFonts w:ascii="Times New Roman" w:cs="Times New Roman"/>
                <w:color w:val="000000" w:themeColor="text1"/>
              </w:rPr>
              <w:t>7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分，如二項都未完成扣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1</w:t>
            </w:r>
            <w:r w:rsidRPr="00A017E9">
              <w:rPr>
                <w:rFonts w:ascii="Times New Roman" w:cs="Times New Roman"/>
                <w:color w:val="000000" w:themeColor="text1"/>
              </w:rPr>
              <w:t>0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分。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966" w14:textId="41F4C05D" w:rsidR="00794648" w:rsidRPr="00A017E9" w:rsidRDefault="00794648" w:rsidP="008615A1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D977" w14:textId="77777777" w:rsidR="00794648" w:rsidRPr="00A017E9" w:rsidRDefault="00794648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794648" w14:paraId="3FD380FD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1605"/>
        </w:trPr>
        <w:tc>
          <w:tcPr>
            <w:tcW w:w="838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000000"/>
            </w:tcBorders>
          </w:tcPr>
          <w:p w14:paraId="6308E17D" w14:textId="77777777" w:rsidR="00794648" w:rsidRPr="00A017E9" w:rsidRDefault="00794648" w:rsidP="008615A1">
            <w:pPr>
              <w:pStyle w:val="a3"/>
              <w:kinsoku w:val="0"/>
              <w:overflowPunct w:val="0"/>
              <w:spacing w:before="11"/>
              <w:rPr>
                <w:rFonts w:ascii="Times New Roman" w:eastAsiaTheme="minorEastAsia" w:cs="Times New Roman"/>
                <w:b w:val="0"/>
                <w:bCs w:val="0"/>
                <w:color w:val="000000" w:themeColor="text1"/>
                <w:sz w:val="2"/>
                <w:szCs w:val="2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BF55FE" w14:textId="2C70D4E9" w:rsidR="00794648" w:rsidRPr="00A017E9" w:rsidRDefault="00AC5CF0" w:rsidP="00AC5CF0">
            <w:pPr>
              <w:pStyle w:val="TableParagraph"/>
              <w:numPr>
                <w:ilvl w:val="0"/>
                <w:numId w:val="9"/>
              </w:numPr>
              <w:tabs>
                <w:tab w:val="left" w:pos="5530"/>
              </w:tabs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是否有於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a</w:t>
            </w:r>
            <w:r w:rsidRPr="00A017E9">
              <w:rPr>
                <w:rFonts w:ascii="Times New Roman" w:cs="Times New Roman"/>
                <w:color w:val="000000" w:themeColor="text1"/>
              </w:rPr>
              <w:t>dmin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資料表，新增一筆資料資，沒有則扣</w:t>
            </w:r>
            <w:ins w:id="0" w:author="Philip Jan" w:date="2023-07-28T19:46:00Z">
              <w:r w:rsidR="00A0746D">
                <w:rPr>
                  <w:rFonts w:ascii="Times New Roman" w:cs="Times New Roman" w:hint="eastAsia"/>
                  <w:color w:val="000000" w:themeColor="text1"/>
                </w:rPr>
                <w:t>2</w:t>
              </w:r>
            </w:ins>
            <w:del w:id="1" w:author="Philip Jan" w:date="2023-07-28T19:46:00Z">
              <w:r w:rsidRPr="00A017E9" w:rsidDel="00A0746D">
                <w:rPr>
                  <w:rFonts w:ascii="Times New Roman" w:cs="Times New Roman" w:hint="eastAsia"/>
                  <w:color w:val="000000" w:themeColor="text1"/>
                </w:rPr>
                <w:delText>3</w:delText>
              </w:r>
            </w:del>
            <w:r w:rsidRPr="00A017E9">
              <w:rPr>
                <w:rFonts w:ascii="Times New Roman" w:cs="Times New Roman" w:hint="eastAsia"/>
                <w:color w:val="000000" w:themeColor="text1"/>
              </w:rPr>
              <w:t>分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。</w:t>
            </w:r>
            <w:ins w:id="2" w:author="Philip Jan" w:date="2023-07-28T19:45:00Z">
              <w:r w:rsidR="00A0746D">
                <w:rPr>
                  <w:rFonts w:ascii="Times New Roman" w:cs="Times New Roman" w:hint="eastAsia"/>
                  <w:color w:val="000000" w:themeColor="text1"/>
                </w:rPr>
                <w:t>是否有於</w:t>
              </w:r>
              <w:r w:rsidR="00A0746D">
                <w:rPr>
                  <w:rFonts w:ascii="Times New Roman" w:cs="Times New Roman" w:hint="eastAsia"/>
                  <w:color w:val="000000" w:themeColor="text1"/>
                </w:rPr>
                <w:t>c</w:t>
              </w:r>
              <w:r w:rsidR="00A0746D">
                <w:rPr>
                  <w:rFonts w:ascii="Times New Roman" w:cs="Times New Roman"/>
                  <w:color w:val="000000" w:themeColor="text1"/>
                </w:rPr>
                <w:t>ity</w:t>
              </w:r>
              <w:r w:rsidR="00A0746D">
                <w:rPr>
                  <w:rFonts w:ascii="Times New Roman" w:cs="Times New Roman" w:hint="eastAsia"/>
                  <w:color w:val="000000" w:themeColor="text1"/>
                </w:rPr>
                <w:t>資料表，新增兩筆資料</w:t>
              </w:r>
            </w:ins>
            <w:ins w:id="3" w:author="Philip Jan" w:date="2023-07-28T19:46:00Z">
              <w:r w:rsidR="00A0746D">
                <w:rPr>
                  <w:rFonts w:ascii="Times New Roman" w:cs="Times New Roman" w:hint="eastAsia"/>
                  <w:color w:val="000000" w:themeColor="text1"/>
                </w:rPr>
                <w:t>，沒有則扣</w:t>
              </w:r>
              <w:r w:rsidR="00A0746D">
                <w:rPr>
                  <w:rFonts w:ascii="Times New Roman" w:cs="Times New Roman" w:hint="eastAsia"/>
                  <w:color w:val="000000" w:themeColor="text1"/>
                </w:rPr>
                <w:t>2</w:t>
              </w:r>
              <w:r w:rsidR="00A0746D">
                <w:rPr>
                  <w:rFonts w:ascii="Times New Roman" w:cs="Times New Roman" w:hint="eastAsia"/>
                  <w:color w:val="000000" w:themeColor="text1"/>
                </w:rPr>
                <w:t>分。</w:t>
              </w:r>
            </w:ins>
            <w:r w:rsidRPr="00A017E9">
              <w:rPr>
                <w:rFonts w:ascii="Times New Roman" w:cs="Times New Roman" w:hint="eastAsia"/>
                <w:color w:val="000000" w:themeColor="text1"/>
              </w:rPr>
              <w:t>欄位是否依題目結構建立：是否有設主鍵、各欄位名稱是否正確、資料型態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是否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正確，未依規定每項扣</w:t>
            </w:r>
            <w:del w:id="4" w:author="Philip Jan" w:date="2023-07-28T20:48:00Z">
              <w:r w:rsidRPr="00A017E9" w:rsidDel="000835A7">
                <w:rPr>
                  <w:rFonts w:ascii="Times New Roman" w:cs="Times New Roman" w:hint="eastAsia"/>
                  <w:color w:val="000000" w:themeColor="text1"/>
                </w:rPr>
                <w:delText>3</w:delText>
              </w:r>
            </w:del>
            <w:ins w:id="5" w:author="Philip Jan" w:date="2023-07-28T20:48:00Z">
              <w:r w:rsidR="000835A7">
                <w:rPr>
                  <w:rFonts w:ascii="Times New Roman" w:cs="Times New Roman"/>
                  <w:color w:val="000000" w:themeColor="text1"/>
                </w:rPr>
                <w:t>2</w:t>
              </w:r>
            </w:ins>
            <w:r w:rsidRPr="00A017E9">
              <w:rPr>
                <w:rFonts w:ascii="Times New Roman" w:cs="Times New Roman" w:hint="eastAsia"/>
                <w:color w:val="000000" w:themeColor="text1"/>
              </w:rPr>
              <w:t>分，至此項配分扣完為止。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52EC74" w14:textId="25D4D100" w:rsidR="00794648" w:rsidRPr="00A017E9" w:rsidRDefault="00794648" w:rsidP="008615A1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460FA8" w14:textId="77777777" w:rsidR="00794648" w:rsidRPr="00A017E9" w:rsidRDefault="00794648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794648" w14:paraId="3158852E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71A86CD1" w14:textId="77777777" w:rsidR="005E7672" w:rsidRPr="00A017E9" w:rsidRDefault="005E7672" w:rsidP="009E01CE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</w:p>
          <w:p w14:paraId="7CCDFC4C" w14:textId="4D091CF3" w:rsidR="00794648" w:rsidRPr="00A017E9" w:rsidRDefault="009E01CE" w:rsidP="009E01CE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rFonts w:ascii="Times New Roman" w:eastAsiaTheme="minorEastAsia" w:cs="Times New Roman"/>
                <w:b/>
                <w:bCs/>
                <w:color w:val="000000" w:themeColor="text1"/>
                <w:sz w:val="2"/>
                <w:szCs w:val="2"/>
              </w:rPr>
            </w:pPr>
            <w:r w:rsidRPr="00A017E9">
              <w:rPr>
                <w:rFonts w:hint="eastAsia"/>
                <w:color w:val="000000" w:themeColor="text1"/>
              </w:rPr>
              <w:t>網站程式設計</w:t>
            </w:r>
          </w:p>
        </w:tc>
        <w:tc>
          <w:tcPr>
            <w:tcW w:w="59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F5F6" w14:textId="0C607A1D" w:rsidR="00794648" w:rsidRPr="00A017E9" w:rsidRDefault="009E01CE" w:rsidP="009E01CE">
            <w:pPr>
              <w:pStyle w:val="TableParagraph"/>
              <w:numPr>
                <w:ilvl w:val="0"/>
                <w:numId w:val="11"/>
              </w:numPr>
              <w:tabs>
                <w:tab w:val="left" w:pos="5530"/>
              </w:tabs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無法完成登入畫面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功能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者扣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1</w:t>
            </w:r>
            <w:r w:rsidRPr="00A017E9">
              <w:rPr>
                <w:rFonts w:ascii="Times New Roman" w:cs="Times New Roman"/>
                <w:color w:val="000000" w:themeColor="text1"/>
              </w:rPr>
              <w:t>0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85B5" w14:textId="760E8B6C" w:rsidR="00794648" w:rsidRPr="00A017E9" w:rsidRDefault="009E01CE" w:rsidP="008615A1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/>
                <w:color w:val="000000" w:themeColor="text1"/>
              </w:rPr>
              <w:t>0</w:t>
            </w:r>
            <w:r w:rsidR="00794648"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523218" w14:textId="77777777" w:rsidR="00794648" w:rsidRPr="00A017E9" w:rsidRDefault="00794648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9E01CE" w14:paraId="278C5EF0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4E13DD7" w14:textId="77777777" w:rsidR="009E01CE" w:rsidRPr="00A017E9" w:rsidRDefault="009E01CE" w:rsidP="009E01CE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B6E" w14:textId="46AC05BF" w:rsidR="009E01CE" w:rsidRPr="00A017E9" w:rsidRDefault="009E01CE" w:rsidP="009E01CE">
            <w:pPr>
              <w:pStyle w:val="TableParagraph"/>
              <w:numPr>
                <w:ilvl w:val="0"/>
                <w:numId w:val="11"/>
              </w:numPr>
              <w:tabs>
                <w:tab w:val="left" w:pos="1420"/>
              </w:tabs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無法完成主管理畫面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功能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扣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1</w:t>
            </w:r>
            <w:r w:rsidRPr="00A017E9">
              <w:rPr>
                <w:rFonts w:ascii="Times New Roman" w:cs="Times New Roman"/>
                <w:color w:val="000000" w:themeColor="text1"/>
              </w:rPr>
              <w:t>0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8B23" w14:textId="59DE18A0" w:rsidR="009E01CE" w:rsidRPr="00A017E9" w:rsidRDefault="009E01CE" w:rsidP="008615A1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/>
                <w:color w:val="000000" w:themeColor="text1"/>
              </w:rPr>
              <w:t>0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967ED5" w14:textId="77777777" w:rsidR="009E01CE" w:rsidRPr="00A017E9" w:rsidRDefault="009E01CE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9E01CE" w14:paraId="08AED242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64B18224" w14:textId="77777777" w:rsidR="009E01CE" w:rsidRPr="00A017E9" w:rsidRDefault="009E01CE" w:rsidP="009E01CE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8582" w14:textId="58D863EA" w:rsidR="004D2423" w:rsidRPr="00A017E9" w:rsidRDefault="009E01CE" w:rsidP="004D2423">
            <w:pPr>
              <w:pStyle w:val="TableParagraph"/>
              <w:numPr>
                <w:ilvl w:val="0"/>
                <w:numId w:val="11"/>
              </w:numPr>
              <w:tabs>
                <w:tab w:val="left" w:pos="5530"/>
              </w:tabs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無法完成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會員管理程式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瀏覽功能者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。少一個欄位或欄位不正確扣</w:t>
            </w:r>
            <w:r w:rsidR="004D2423" w:rsidRPr="00A017E9">
              <w:rPr>
                <w:rFonts w:ascii="Times New Roman" w:cs="Times New Roman"/>
                <w:color w:val="000000" w:themeColor="text1"/>
              </w:rPr>
              <w:t>4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分，最多扣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1</w:t>
            </w:r>
            <w:r w:rsidR="004D2423" w:rsidRPr="00A017E9">
              <w:rPr>
                <w:rFonts w:ascii="Times New Roman" w:cs="Times New Roman"/>
                <w:color w:val="000000" w:themeColor="text1"/>
              </w:rPr>
              <w:t>0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8B51" w14:textId="14B536B2" w:rsidR="009E01CE" w:rsidRPr="00A017E9" w:rsidRDefault="004D2423" w:rsidP="008615A1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2D7A04" w14:textId="77777777" w:rsidR="009E01CE" w:rsidRPr="00A017E9" w:rsidRDefault="009E01CE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9E01CE" w14:paraId="34FECF9F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006C0C3F" w14:textId="77777777" w:rsidR="009E01CE" w:rsidRPr="00A017E9" w:rsidRDefault="009E01CE" w:rsidP="009E01CE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8588" w14:textId="179B49D4" w:rsidR="009E01CE" w:rsidRPr="00A017E9" w:rsidRDefault="009E01CE" w:rsidP="009E01CE">
            <w:pPr>
              <w:pStyle w:val="TableParagraph"/>
              <w:numPr>
                <w:ilvl w:val="0"/>
                <w:numId w:val="11"/>
              </w:numPr>
              <w:tabs>
                <w:tab w:val="left" w:pos="5530"/>
              </w:tabs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無法完成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會員管理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新增功能者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。以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資料庫欄位為主，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缺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少欄位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與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欄位資料不正確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者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扣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4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分，最多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扣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1</w:t>
            </w:r>
            <w:r w:rsidRPr="00A017E9">
              <w:rPr>
                <w:rFonts w:ascii="Times New Roman" w:cs="Times New Roman"/>
                <w:color w:val="000000" w:themeColor="text1"/>
              </w:rPr>
              <w:t>0</w:t>
            </w:r>
            <w:r w:rsidRPr="00A017E9">
              <w:rPr>
                <w:rFonts w:asci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9889" w14:textId="28C322B9" w:rsidR="009E01CE" w:rsidRPr="00A017E9" w:rsidRDefault="004D2423" w:rsidP="008615A1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994D0" w14:textId="77777777" w:rsidR="009E01CE" w:rsidRPr="00A017E9" w:rsidRDefault="009E01CE" w:rsidP="008615A1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9E01CE" w14:paraId="054B940F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352DAD09" w14:textId="77777777" w:rsidR="009E01CE" w:rsidRPr="00A017E9" w:rsidRDefault="009E01CE" w:rsidP="009E01CE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FEC6" w14:textId="03C460F4" w:rsidR="009E01CE" w:rsidRPr="00A017E9" w:rsidRDefault="009E01CE" w:rsidP="009E01CE">
            <w:pPr>
              <w:pStyle w:val="TableParagraph"/>
              <w:numPr>
                <w:ilvl w:val="0"/>
                <w:numId w:val="11"/>
              </w:numPr>
              <w:tabs>
                <w:tab w:val="left" w:pos="5530"/>
              </w:tabs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無法完成刪除功能者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。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m</w:t>
            </w:r>
            <w:r w:rsidR="00A017E9">
              <w:rPr>
                <w:rFonts w:ascii="Times New Roman" w:cs="Times New Roman"/>
                <w:color w:val="000000" w:themeColor="text1"/>
              </w:rPr>
              <w:t>embers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內資料錄必須可被刪除功能刪除，無法刪除扣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1</w:t>
            </w:r>
            <w:r w:rsidR="00A017E9">
              <w:rPr>
                <w:rFonts w:ascii="Times New Roman" w:cs="Times New Roman"/>
                <w:color w:val="000000" w:themeColor="text1"/>
              </w:rPr>
              <w:t>0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B6DE" w14:textId="20BC97A4" w:rsidR="009E01CE" w:rsidRPr="00A017E9" w:rsidRDefault="004D2423" w:rsidP="009E01CE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B11A52" w14:textId="77777777" w:rsidR="009E01CE" w:rsidRPr="00A017E9" w:rsidRDefault="009E01CE" w:rsidP="009E01CE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9E01CE" w14:paraId="07E32F63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363"/>
        </w:trPr>
        <w:tc>
          <w:tcPr>
            <w:tcW w:w="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EB12D4A" w14:textId="77777777" w:rsidR="009E01CE" w:rsidRPr="00A017E9" w:rsidRDefault="009E01CE" w:rsidP="009E01CE">
            <w:pPr>
              <w:pStyle w:val="TableParagraph"/>
              <w:kinsoku w:val="0"/>
              <w:overflowPunct w:val="0"/>
              <w:spacing w:line="172" w:lineRule="auto"/>
              <w:ind w:left="298" w:right="285"/>
              <w:jc w:val="center"/>
              <w:rPr>
                <w:color w:val="000000" w:themeColor="text1"/>
              </w:rPr>
            </w:pPr>
          </w:p>
        </w:tc>
        <w:tc>
          <w:tcPr>
            <w:tcW w:w="5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2353C2" w14:textId="109B13C7" w:rsidR="009E01CE" w:rsidRPr="00A017E9" w:rsidRDefault="009E01CE" w:rsidP="009E01CE">
            <w:pPr>
              <w:pStyle w:val="TableParagraph"/>
              <w:numPr>
                <w:ilvl w:val="0"/>
                <w:numId w:val="11"/>
              </w:numPr>
              <w:tabs>
                <w:tab w:val="left" w:pos="5530"/>
              </w:tabs>
              <w:kinsoku w:val="0"/>
              <w:overflowPunct w:val="0"/>
              <w:spacing w:before="12" w:line="328" w:lineRule="exact"/>
              <w:rPr>
                <w:rFonts w:ascii="Times New Roman" w:cs="Times New Roman"/>
                <w:color w:val="000000" w:themeColor="text1"/>
              </w:rPr>
            </w:pPr>
            <w:r w:rsidRPr="00A017E9">
              <w:rPr>
                <w:rFonts w:ascii="Times New Roman" w:cs="Times New Roman" w:hint="eastAsia"/>
                <w:color w:val="000000" w:themeColor="text1"/>
              </w:rPr>
              <w:t>無法完成修改功能者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。以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資料庫欄位為主，</w:t>
            </w:r>
            <w:r w:rsidR="00237E8D">
              <w:rPr>
                <w:rFonts w:ascii="Times New Roman" w:cs="Times New Roman" w:hint="eastAsia"/>
                <w:color w:val="000000" w:themeColor="text1"/>
              </w:rPr>
              <w:t>沒完成欄位修改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或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欄位</w:t>
            </w:r>
            <w:r w:rsidR="00237E8D">
              <w:rPr>
                <w:rFonts w:ascii="Times New Roman" w:cs="Times New Roman" w:hint="eastAsia"/>
                <w:color w:val="000000" w:themeColor="text1"/>
              </w:rPr>
              <w:t>名稱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不正確</w:t>
            </w:r>
            <w:r w:rsidR="00A017E9">
              <w:rPr>
                <w:rFonts w:ascii="Times New Roman" w:cs="Times New Roman" w:hint="eastAsia"/>
                <w:color w:val="000000" w:themeColor="text1"/>
              </w:rPr>
              <w:t>者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扣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5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分，最多扣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1</w:t>
            </w:r>
            <w:r w:rsidR="004D2423" w:rsidRPr="00A017E9">
              <w:rPr>
                <w:rFonts w:ascii="Times New Roman" w:cs="Times New Roman"/>
                <w:color w:val="000000" w:themeColor="text1"/>
              </w:rPr>
              <w:t>0</w:t>
            </w:r>
            <w:r w:rsidR="004D2423" w:rsidRPr="00A017E9">
              <w:rPr>
                <w:rFonts w:asci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1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13E8D" w14:textId="3B2C13DC" w:rsidR="009E01CE" w:rsidRPr="00A017E9" w:rsidRDefault="004D2423" w:rsidP="009E01CE">
            <w:pPr>
              <w:pStyle w:val="TableParagraph"/>
              <w:kinsoku w:val="0"/>
              <w:overflowPunct w:val="0"/>
              <w:spacing w:before="39"/>
              <w:ind w:left="329" w:right="323"/>
              <w:jc w:val="center"/>
              <w:rPr>
                <w:rFonts w:ascii="Times New Roman" w:eastAsiaTheme="minorEastAsia" w:cs="Times New Roman"/>
                <w:color w:val="000000" w:themeColor="text1"/>
              </w:rPr>
            </w:pPr>
            <w:r w:rsidRPr="00A017E9">
              <w:rPr>
                <w:rFonts w:ascii="Times New Roman" w:eastAsiaTheme="minorEastAsia" w:cs="Times New Roman"/>
                <w:color w:val="000000" w:themeColor="text1"/>
              </w:rPr>
              <w:t>1</w:t>
            </w:r>
            <w:r w:rsidRPr="00A017E9">
              <w:rPr>
                <w:rFonts w:ascii="Times New Roman" w:eastAsiaTheme="minorEastAsia" w:cs="Times New Roman" w:hint="eastAsia"/>
                <w:color w:val="000000" w:themeColor="text1"/>
              </w:rPr>
              <w:t>0</w:t>
            </w:r>
            <w:r w:rsidRPr="00A017E9">
              <w:rPr>
                <w:rFonts w:hAnsi="標楷體" w:cs="Times New Roman" w:hint="eastAsia"/>
                <w:color w:val="000000" w:themeColor="text1"/>
              </w:rPr>
              <w:t>分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3D9717A" w14:textId="77777777" w:rsidR="009E01CE" w:rsidRPr="00A017E9" w:rsidRDefault="009E01CE" w:rsidP="009E01CE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  <w:color w:val="000000" w:themeColor="text1"/>
              </w:rPr>
            </w:pPr>
          </w:p>
        </w:tc>
      </w:tr>
      <w:tr w:rsidR="009E01CE" w14:paraId="6CA39837" w14:textId="77777777" w:rsidTr="004D2423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50"/>
        </w:trPr>
        <w:tc>
          <w:tcPr>
            <w:tcW w:w="838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4566" w14:textId="77777777" w:rsidR="009E01CE" w:rsidRDefault="009E01CE" w:rsidP="009E01CE">
            <w:pPr>
              <w:pStyle w:val="TableParagraph"/>
              <w:kinsoku w:val="0"/>
              <w:overflowPunct w:val="0"/>
              <w:spacing w:before="139" w:line="172" w:lineRule="auto"/>
              <w:ind w:left="298" w:right="285"/>
              <w:jc w:val="center"/>
            </w:pPr>
            <w:r>
              <w:rPr>
                <w:rFonts w:hint="eastAsia"/>
              </w:rPr>
              <w:t>備註</w:t>
            </w:r>
          </w:p>
        </w:tc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2B94" w14:textId="77777777" w:rsidR="009E01CE" w:rsidRDefault="009E01CE" w:rsidP="009E01CE">
            <w:pPr>
              <w:pStyle w:val="TableParagraph"/>
              <w:kinsoku w:val="0"/>
              <w:overflowPunct w:val="0"/>
              <w:rPr>
                <w:rFonts w:ascii="Times New Roman" w:eastAsiaTheme="minorEastAsia" w:cs="Times New Roman"/>
              </w:rPr>
            </w:pPr>
          </w:p>
        </w:tc>
      </w:tr>
      <w:tr w:rsidR="009E01CE" w14:paraId="717778F1" w14:textId="77777777" w:rsidTr="008615A1">
        <w:tblPrEx>
          <w:tblLook w:val="0000" w:firstRow="0" w:lastRow="0" w:firstColumn="0" w:lastColumn="0" w:noHBand="0" w:noVBand="0"/>
        </w:tblPrEx>
        <w:trPr>
          <w:gridBefore w:val="1"/>
          <w:wBefore w:w="7" w:type="dxa"/>
          <w:trHeight w:val="779"/>
        </w:trPr>
        <w:tc>
          <w:tcPr>
            <w:tcW w:w="230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B1372CF" w14:textId="77777777" w:rsidR="009E01CE" w:rsidRDefault="009E01CE" w:rsidP="009E01CE">
            <w:pPr>
              <w:pStyle w:val="TableParagraph"/>
              <w:kinsoku w:val="0"/>
              <w:overflowPunct w:val="0"/>
              <w:ind w:left="889" w:right="88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60B8" w14:textId="77777777" w:rsidR="009E01CE" w:rsidRDefault="009E01CE" w:rsidP="009E01CE">
            <w:pPr>
              <w:pStyle w:val="TableParagraph"/>
              <w:kinsoku w:val="0"/>
              <w:overflowPunct w:val="0"/>
              <w:jc w:val="center"/>
              <w:rPr>
                <w:rFonts w:ascii="Times New Roman" w:eastAsiaTheme="minorEastAsia" w:cs="Times New Roman"/>
              </w:rPr>
            </w:pPr>
          </w:p>
        </w:tc>
        <w:tc>
          <w:tcPr>
            <w:tcW w:w="23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6C132D6F" w14:textId="77777777" w:rsidR="009E01CE" w:rsidRDefault="009E01CE" w:rsidP="009E01CE">
            <w:pPr>
              <w:pStyle w:val="TableParagraph"/>
              <w:kinsoku w:val="0"/>
              <w:overflowPunct w:val="0"/>
              <w:ind w:left="55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總評比結果</w:t>
            </w:r>
          </w:p>
        </w:tc>
        <w:tc>
          <w:tcPr>
            <w:tcW w:w="2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FD2D" w14:textId="77777777" w:rsidR="009E01CE" w:rsidRDefault="009E01CE" w:rsidP="009E01CE">
            <w:pPr>
              <w:pStyle w:val="TableParagraph"/>
              <w:kinsoku w:val="0"/>
              <w:overflowPunct w:val="0"/>
              <w:ind w:left="251"/>
            </w:pPr>
            <w:r>
              <w:rPr>
                <w:rFonts w:hint="eastAsia"/>
              </w:rPr>
              <w:t>□合格</w:t>
            </w:r>
            <w:r>
              <w:t xml:space="preserve"> </w:t>
            </w:r>
            <w:r>
              <w:rPr>
                <w:rFonts w:hint="eastAsia"/>
              </w:rPr>
              <w:t>□不合格</w:t>
            </w:r>
          </w:p>
        </w:tc>
      </w:tr>
    </w:tbl>
    <w:p w14:paraId="311517D2" w14:textId="77777777" w:rsidR="00E342CB" w:rsidRPr="00455537" w:rsidRDefault="00000000" w:rsidP="00455537"/>
    <w:sectPr w:rsidR="00E342CB" w:rsidRPr="00455537" w:rsidSect="00495456">
      <w:type w:val="continuous"/>
      <w:pgSz w:w="11906" w:h="16838"/>
      <w:pgMar w:top="1134" w:right="1134" w:bottom="1134" w:left="1134" w:header="851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0446" w14:textId="77777777" w:rsidR="0094717A" w:rsidRDefault="0094717A" w:rsidP="00137847">
      <w:r>
        <w:separator/>
      </w:r>
    </w:p>
  </w:endnote>
  <w:endnote w:type="continuationSeparator" w:id="0">
    <w:p w14:paraId="74B1F75E" w14:textId="77777777" w:rsidR="0094717A" w:rsidRDefault="0094717A" w:rsidP="0013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6348" w14:textId="77777777" w:rsidR="0094717A" w:rsidRDefault="0094717A" w:rsidP="00137847">
      <w:r>
        <w:separator/>
      </w:r>
    </w:p>
  </w:footnote>
  <w:footnote w:type="continuationSeparator" w:id="0">
    <w:p w14:paraId="26FCC889" w14:textId="77777777" w:rsidR="0094717A" w:rsidRDefault="0094717A" w:rsidP="0013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FB7"/>
    <w:multiLevelType w:val="hybridMultilevel"/>
    <w:tmpl w:val="DB6C3F24"/>
    <w:lvl w:ilvl="0" w:tplc="0E86678A">
      <w:start w:val="1"/>
      <w:numFmt w:val="decimal"/>
      <w:lvlText w:val="(%1)"/>
      <w:lvlJc w:val="left"/>
      <w:pPr>
        <w:ind w:left="587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067" w:hanging="480"/>
      </w:pPr>
    </w:lvl>
    <w:lvl w:ilvl="2" w:tplc="FFFFFFFF" w:tentative="1">
      <w:start w:val="1"/>
      <w:numFmt w:val="lowerRoman"/>
      <w:lvlText w:val="%3."/>
      <w:lvlJc w:val="right"/>
      <w:pPr>
        <w:ind w:left="1547" w:hanging="480"/>
      </w:pPr>
    </w:lvl>
    <w:lvl w:ilvl="3" w:tplc="FFFFFFFF" w:tentative="1">
      <w:start w:val="1"/>
      <w:numFmt w:val="decimal"/>
      <w:lvlText w:val="%4."/>
      <w:lvlJc w:val="left"/>
      <w:pPr>
        <w:ind w:left="202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07" w:hanging="480"/>
      </w:pPr>
    </w:lvl>
    <w:lvl w:ilvl="5" w:tplc="FFFFFFFF" w:tentative="1">
      <w:start w:val="1"/>
      <w:numFmt w:val="lowerRoman"/>
      <w:lvlText w:val="%6."/>
      <w:lvlJc w:val="right"/>
      <w:pPr>
        <w:ind w:left="2987" w:hanging="480"/>
      </w:pPr>
    </w:lvl>
    <w:lvl w:ilvl="6" w:tplc="FFFFFFFF" w:tentative="1">
      <w:start w:val="1"/>
      <w:numFmt w:val="decimal"/>
      <w:lvlText w:val="%7."/>
      <w:lvlJc w:val="left"/>
      <w:pPr>
        <w:ind w:left="346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47" w:hanging="480"/>
      </w:pPr>
    </w:lvl>
    <w:lvl w:ilvl="8" w:tplc="FFFFFFFF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1" w15:restartNumberingAfterBreak="0">
    <w:nsid w:val="177D4FB2"/>
    <w:multiLevelType w:val="hybridMultilevel"/>
    <w:tmpl w:val="44AE2ABC"/>
    <w:lvl w:ilvl="0" w:tplc="DD46449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2" w15:restartNumberingAfterBreak="0">
    <w:nsid w:val="1EE60949"/>
    <w:multiLevelType w:val="hybridMultilevel"/>
    <w:tmpl w:val="FBB4F1BE"/>
    <w:lvl w:ilvl="0" w:tplc="6712A21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3" w15:restartNumberingAfterBreak="0">
    <w:nsid w:val="32A76785"/>
    <w:multiLevelType w:val="hybridMultilevel"/>
    <w:tmpl w:val="2DF44504"/>
    <w:lvl w:ilvl="0" w:tplc="0409000F">
      <w:start w:val="1"/>
      <w:numFmt w:val="decimal"/>
      <w:lvlText w:val="%1."/>
      <w:lvlJc w:val="left"/>
      <w:pPr>
        <w:ind w:left="587" w:hanging="480"/>
      </w:pPr>
    </w:lvl>
    <w:lvl w:ilvl="1" w:tplc="04090019">
      <w:start w:val="1"/>
      <w:numFmt w:val="ideographTraditional"/>
      <w:lvlText w:val="%2、"/>
      <w:lvlJc w:val="left"/>
      <w:pPr>
        <w:ind w:left="1067" w:hanging="480"/>
      </w:pPr>
    </w:lvl>
    <w:lvl w:ilvl="2" w:tplc="0409001B">
      <w:start w:val="1"/>
      <w:numFmt w:val="lowerRoman"/>
      <w:lvlText w:val="%3."/>
      <w:lvlJc w:val="right"/>
      <w:pPr>
        <w:ind w:left="1547" w:hanging="480"/>
      </w:pPr>
    </w:lvl>
    <w:lvl w:ilvl="3" w:tplc="0409000F">
      <w:start w:val="1"/>
      <w:numFmt w:val="decimal"/>
      <w:lvlText w:val="%4."/>
      <w:lvlJc w:val="left"/>
      <w:pPr>
        <w:ind w:left="2027" w:hanging="480"/>
      </w:pPr>
    </w:lvl>
    <w:lvl w:ilvl="4" w:tplc="04090019">
      <w:start w:val="1"/>
      <w:numFmt w:val="ideographTraditional"/>
      <w:lvlText w:val="%5、"/>
      <w:lvlJc w:val="left"/>
      <w:pPr>
        <w:ind w:left="2507" w:hanging="480"/>
      </w:pPr>
    </w:lvl>
    <w:lvl w:ilvl="5" w:tplc="0409001B">
      <w:start w:val="1"/>
      <w:numFmt w:val="lowerRoman"/>
      <w:lvlText w:val="%6."/>
      <w:lvlJc w:val="right"/>
      <w:pPr>
        <w:ind w:left="2987" w:hanging="480"/>
      </w:pPr>
    </w:lvl>
    <w:lvl w:ilvl="6" w:tplc="0409000F">
      <w:start w:val="1"/>
      <w:numFmt w:val="decimal"/>
      <w:lvlText w:val="%7."/>
      <w:lvlJc w:val="left"/>
      <w:pPr>
        <w:ind w:left="3467" w:hanging="480"/>
      </w:pPr>
    </w:lvl>
    <w:lvl w:ilvl="7" w:tplc="04090019">
      <w:start w:val="1"/>
      <w:numFmt w:val="ideographTraditional"/>
      <w:lvlText w:val="%8、"/>
      <w:lvlJc w:val="left"/>
      <w:pPr>
        <w:ind w:left="3947" w:hanging="480"/>
      </w:pPr>
    </w:lvl>
    <w:lvl w:ilvl="8" w:tplc="0409001B">
      <w:start w:val="1"/>
      <w:numFmt w:val="lowerRoman"/>
      <w:lvlText w:val="%9."/>
      <w:lvlJc w:val="right"/>
      <w:pPr>
        <w:ind w:left="4427" w:hanging="480"/>
      </w:pPr>
    </w:lvl>
  </w:abstractNum>
  <w:abstractNum w:abstractNumId="4" w15:restartNumberingAfterBreak="0">
    <w:nsid w:val="3A6D2699"/>
    <w:multiLevelType w:val="hybridMultilevel"/>
    <w:tmpl w:val="7452F97A"/>
    <w:lvl w:ilvl="0" w:tplc="E228CD9C">
      <w:start w:val="1"/>
      <w:numFmt w:val="decimal"/>
      <w:lvlText w:val="%1."/>
      <w:lvlJc w:val="left"/>
      <w:pPr>
        <w:ind w:left="58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5" w15:restartNumberingAfterBreak="0">
    <w:nsid w:val="4869397C"/>
    <w:multiLevelType w:val="hybridMultilevel"/>
    <w:tmpl w:val="7E9E047C"/>
    <w:lvl w:ilvl="0" w:tplc="0E86678A">
      <w:start w:val="1"/>
      <w:numFmt w:val="decimal"/>
      <w:lvlText w:val="(%1)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6" w15:restartNumberingAfterBreak="0">
    <w:nsid w:val="52612779"/>
    <w:multiLevelType w:val="hybridMultilevel"/>
    <w:tmpl w:val="BC78C41C"/>
    <w:lvl w:ilvl="0" w:tplc="0CC6587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7" w15:restartNumberingAfterBreak="0">
    <w:nsid w:val="75C73628"/>
    <w:multiLevelType w:val="hybridMultilevel"/>
    <w:tmpl w:val="07B870B8"/>
    <w:lvl w:ilvl="0" w:tplc="E228CD9C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8" w15:restartNumberingAfterBreak="0">
    <w:nsid w:val="774A1DF3"/>
    <w:multiLevelType w:val="hybridMultilevel"/>
    <w:tmpl w:val="D2FA3D2E"/>
    <w:lvl w:ilvl="0" w:tplc="0D1AF86C">
      <w:start w:val="1"/>
      <w:numFmt w:val="decimal"/>
      <w:lvlText w:val="%1."/>
      <w:lvlJc w:val="left"/>
      <w:pPr>
        <w:ind w:left="58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C55228"/>
    <w:multiLevelType w:val="hybridMultilevel"/>
    <w:tmpl w:val="2DF44504"/>
    <w:lvl w:ilvl="0" w:tplc="0409000F">
      <w:start w:val="1"/>
      <w:numFmt w:val="decimal"/>
      <w:lvlText w:val="%1."/>
      <w:lvlJc w:val="left"/>
      <w:pPr>
        <w:ind w:left="5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num w:numId="1" w16cid:durableId="889344051">
    <w:abstractNumId w:val="7"/>
  </w:num>
  <w:num w:numId="2" w16cid:durableId="1194730717">
    <w:abstractNumId w:val="5"/>
  </w:num>
  <w:num w:numId="3" w16cid:durableId="93090843">
    <w:abstractNumId w:val="9"/>
  </w:num>
  <w:num w:numId="4" w16cid:durableId="422383053">
    <w:abstractNumId w:val="4"/>
  </w:num>
  <w:num w:numId="5" w16cid:durableId="960838953">
    <w:abstractNumId w:val="0"/>
  </w:num>
  <w:num w:numId="6" w16cid:durableId="1348866414">
    <w:abstractNumId w:val="8"/>
  </w:num>
  <w:num w:numId="7" w16cid:durableId="1922789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9746501">
    <w:abstractNumId w:val="3"/>
  </w:num>
  <w:num w:numId="9" w16cid:durableId="917789528">
    <w:abstractNumId w:val="6"/>
  </w:num>
  <w:num w:numId="10" w16cid:durableId="915478515">
    <w:abstractNumId w:val="1"/>
  </w:num>
  <w:num w:numId="11" w16cid:durableId="131009006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 Jan">
    <w15:presenceInfo w15:providerId="Windows Live" w15:userId="e9abed61bdb5c2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37"/>
    <w:rsid w:val="00042C18"/>
    <w:rsid w:val="000835A7"/>
    <w:rsid w:val="00137847"/>
    <w:rsid w:val="00181AEB"/>
    <w:rsid w:val="00237E8D"/>
    <w:rsid w:val="00282631"/>
    <w:rsid w:val="003B766D"/>
    <w:rsid w:val="003E247E"/>
    <w:rsid w:val="00401A27"/>
    <w:rsid w:val="0044345F"/>
    <w:rsid w:val="00455537"/>
    <w:rsid w:val="00495456"/>
    <w:rsid w:val="004A15D3"/>
    <w:rsid w:val="004D2423"/>
    <w:rsid w:val="004E2837"/>
    <w:rsid w:val="00500BA9"/>
    <w:rsid w:val="005128C1"/>
    <w:rsid w:val="00541A43"/>
    <w:rsid w:val="005A4BA5"/>
    <w:rsid w:val="005E7672"/>
    <w:rsid w:val="005F242F"/>
    <w:rsid w:val="00607EDE"/>
    <w:rsid w:val="00642A98"/>
    <w:rsid w:val="006C5BC5"/>
    <w:rsid w:val="007031A0"/>
    <w:rsid w:val="007266ED"/>
    <w:rsid w:val="00750887"/>
    <w:rsid w:val="00794648"/>
    <w:rsid w:val="007C0F42"/>
    <w:rsid w:val="00800552"/>
    <w:rsid w:val="008957A0"/>
    <w:rsid w:val="009172E1"/>
    <w:rsid w:val="0094717A"/>
    <w:rsid w:val="009C00CE"/>
    <w:rsid w:val="009E01CE"/>
    <w:rsid w:val="009E08A8"/>
    <w:rsid w:val="00A017E9"/>
    <w:rsid w:val="00A0746D"/>
    <w:rsid w:val="00A25396"/>
    <w:rsid w:val="00A63798"/>
    <w:rsid w:val="00A641F7"/>
    <w:rsid w:val="00AC5CF0"/>
    <w:rsid w:val="00B1556D"/>
    <w:rsid w:val="00BE5754"/>
    <w:rsid w:val="00C454DF"/>
    <w:rsid w:val="00D173DA"/>
    <w:rsid w:val="00D26539"/>
    <w:rsid w:val="00D512E2"/>
    <w:rsid w:val="00D96697"/>
    <w:rsid w:val="00DD28EB"/>
    <w:rsid w:val="00E66B81"/>
    <w:rsid w:val="00E70381"/>
    <w:rsid w:val="00EA2F0B"/>
    <w:rsid w:val="00F40B85"/>
    <w:rsid w:val="00F469C3"/>
    <w:rsid w:val="00F63D91"/>
    <w:rsid w:val="00F64B19"/>
    <w:rsid w:val="00F65D4A"/>
    <w:rsid w:val="00F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29B91"/>
  <w15:chartTrackingRefBased/>
  <w15:docId w15:val="{308E5104-0AD1-4415-AB11-A83DC90A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5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55537"/>
    <w:pPr>
      <w:autoSpaceDE w:val="0"/>
      <w:autoSpaceDN w:val="0"/>
      <w:adjustRightInd w:val="0"/>
    </w:pPr>
    <w:rPr>
      <w:rFonts w:ascii="標楷體" w:eastAsia="標楷體" w:hAnsi="Times New Roman" w:cs="標楷體"/>
      <w:b/>
      <w:bCs/>
      <w:kern w:val="0"/>
      <w:sz w:val="28"/>
      <w:lang w:bidi="ar-SA"/>
    </w:rPr>
  </w:style>
  <w:style w:type="character" w:customStyle="1" w:styleId="a4">
    <w:name w:val="本文 字元"/>
    <w:basedOn w:val="a0"/>
    <w:link w:val="a3"/>
    <w:uiPriority w:val="99"/>
    <w:rsid w:val="00455537"/>
    <w:rPr>
      <w:rFonts w:ascii="標楷體" w:eastAsia="標楷體" w:hAnsi="Times New Roman" w:cs="標楷體"/>
      <w:b/>
      <w:bCs/>
      <w:kern w:val="0"/>
      <w:sz w:val="28"/>
      <w:lang w:bidi="ar-SA"/>
    </w:rPr>
  </w:style>
  <w:style w:type="paragraph" w:customStyle="1" w:styleId="TableParagraph">
    <w:name w:val="Table Paragraph"/>
    <w:basedOn w:val="a"/>
    <w:uiPriority w:val="1"/>
    <w:qFormat/>
    <w:rsid w:val="00455537"/>
    <w:pPr>
      <w:autoSpaceDE w:val="0"/>
      <w:autoSpaceDN w:val="0"/>
      <w:adjustRightInd w:val="0"/>
    </w:pPr>
    <w:rPr>
      <w:rFonts w:ascii="標楷體" w:eastAsia="標楷體" w:hAnsi="Times New Roman" w:cs="標楷體"/>
      <w:kern w:val="0"/>
      <w:szCs w:val="24"/>
      <w:lang w:bidi="ar-SA"/>
    </w:rPr>
  </w:style>
  <w:style w:type="paragraph" w:styleId="a5">
    <w:name w:val="header"/>
    <w:basedOn w:val="a"/>
    <w:link w:val="a6"/>
    <w:uiPriority w:val="99"/>
    <w:unhideWhenUsed/>
    <w:rsid w:val="00137847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137847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137847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137847"/>
    <w:rPr>
      <w:sz w:val="20"/>
      <w:szCs w:val="25"/>
    </w:rPr>
  </w:style>
  <w:style w:type="paragraph" w:styleId="a9">
    <w:name w:val="Revision"/>
    <w:hidden/>
    <w:uiPriority w:val="99"/>
    <w:semiHidden/>
    <w:rsid w:val="00A0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</dc:creator>
  <cp:keywords/>
  <dc:description/>
  <cp:lastModifiedBy>Philip Jan</cp:lastModifiedBy>
  <cp:revision>31</cp:revision>
  <dcterms:created xsi:type="dcterms:W3CDTF">2022-11-25T05:34:00Z</dcterms:created>
  <dcterms:modified xsi:type="dcterms:W3CDTF">2023-07-28T12:48:00Z</dcterms:modified>
</cp:coreProperties>
</file>